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0BC" w:rsidRDefault="002610BC">
      <w:pPr>
        <w:pStyle w:val="TOC9"/>
      </w:pPr>
    </w:p>
    <w:p w:rsidR="002610BC" w:rsidRDefault="002610BC"/>
    <w:p w:rsidR="002610BC" w:rsidRDefault="002610BC"/>
    <w:p w:rsidR="002610BC" w:rsidRDefault="002610BC"/>
    <w:p w:rsidR="002610BC" w:rsidRDefault="002610BC"/>
    <w:p w:rsidR="002610BC" w:rsidRDefault="002610BC"/>
    <w:p w:rsidR="002610BC" w:rsidRDefault="002610BC"/>
    <w:p w:rsidR="002610BC" w:rsidRDefault="002610BC"/>
    <w:p w:rsidR="002610BC" w:rsidRDefault="002610BC"/>
    <w:p w:rsidR="002610BC" w:rsidRDefault="002610BC"/>
    <w:p w:rsidR="002610BC" w:rsidRDefault="002610BC"/>
    <w:p w:rsidR="002610BC" w:rsidRDefault="002610BC"/>
    <w:p w:rsidR="002610BC" w:rsidRDefault="002610BC"/>
    <w:p w:rsidR="002610BC" w:rsidRPr="002D50C5" w:rsidRDefault="002610BC">
      <w:pPr>
        <w:jc w:val="center"/>
        <w:rPr>
          <w:b/>
          <w:bCs w:val="0"/>
          <w:sz w:val="52"/>
          <w:szCs w:val="52"/>
        </w:rPr>
      </w:pPr>
      <w:r>
        <w:rPr>
          <w:b/>
          <w:sz w:val="72"/>
        </w:rPr>
        <w:t xml:space="preserve"> </w:t>
      </w:r>
      <w:r w:rsidRPr="002D50C5">
        <w:rPr>
          <w:b/>
          <w:sz w:val="52"/>
          <w:szCs w:val="52"/>
        </w:rPr>
        <w:t xml:space="preserve">Detailed Software Technical Design (DSTD) </w:t>
      </w:r>
    </w:p>
    <w:p w:rsidR="002610BC" w:rsidRPr="002D50C5" w:rsidRDefault="002D50C5">
      <w:pPr>
        <w:jc w:val="center"/>
        <w:rPr>
          <w:b/>
          <w:sz w:val="52"/>
          <w:szCs w:val="52"/>
        </w:rPr>
      </w:pPr>
      <w:r w:rsidRPr="002D50C5">
        <w:rPr>
          <w:b/>
          <w:sz w:val="52"/>
          <w:szCs w:val="52"/>
        </w:rPr>
        <w:t>F</w:t>
      </w:r>
      <w:r w:rsidR="002610BC" w:rsidRPr="002D50C5">
        <w:rPr>
          <w:b/>
          <w:sz w:val="52"/>
          <w:szCs w:val="52"/>
        </w:rPr>
        <w:t>or</w:t>
      </w:r>
    </w:p>
    <w:p w:rsidR="00C376E4" w:rsidRDefault="00C376E4">
      <w:pPr>
        <w:jc w:val="center"/>
        <w:rPr>
          <w:b/>
          <w:i/>
          <w:iCs/>
          <w:color w:val="0000FF"/>
          <w:sz w:val="36"/>
          <w:szCs w:val="36"/>
        </w:rPr>
      </w:pPr>
      <w:r>
        <w:rPr>
          <w:b/>
          <w:i/>
          <w:iCs/>
          <w:color w:val="0000FF"/>
          <w:sz w:val="36"/>
          <w:szCs w:val="36"/>
        </w:rPr>
        <w:t>V-RIDE</w:t>
      </w:r>
    </w:p>
    <w:p w:rsidR="002610BC" w:rsidRPr="002D50C5" w:rsidRDefault="00C376E4">
      <w:pPr>
        <w:jc w:val="center"/>
        <w:rPr>
          <w:b/>
          <w:i/>
          <w:iCs/>
          <w:color w:val="0000FF"/>
          <w:sz w:val="36"/>
          <w:szCs w:val="36"/>
        </w:rPr>
      </w:pPr>
      <w:r>
        <w:rPr>
          <w:b/>
          <w:i/>
          <w:iCs/>
          <w:color w:val="0000FF"/>
          <w:sz w:val="36"/>
          <w:szCs w:val="36"/>
        </w:rPr>
        <w:t>CAR POOLING SYSTEMS</w:t>
      </w:r>
      <w:r w:rsidRPr="002D50C5">
        <w:rPr>
          <w:b/>
          <w:i/>
          <w:iCs/>
          <w:color w:val="0000FF"/>
          <w:sz w:val="36"/>
          <w:szCs w:val="36"/>
        </w:rPr>
        <w:t xml:space="preserve"> </w:t>
      </w:r>
    </w:p>
    <w:p w:rsidR="002610BC" w:rsidRDefault="002610BC">
      <w:pPr>
        <w:jc w:val="center"/>
      </w:pPr>
    </w:p>
    <w:p w:rsidR="002610BC" w:rsidRDefault="002610BC">
      <w:pPr>
        <w:pStyle w:val="Header"/>
        <w:tabs>
          <w:tab w:val="clear" w:pos="4320"/>
          <w:tab w:val="clear" w:pos="8640"/>
        </w:tabs>
        <w:jc w:val="center"/>
      </w:pPr>
    </w:p>
    <w:p w:rsidR="002610BC" w:rsidRDefault="002610BC">
      <w:pPr>
        <w:ind w:left="-1080" w:right="-1350"/>
        <w:jc w:val="center"/>
        <w:rPr>
          <w:spacing w:val="500"/>
          <w:sz w:val="60"/>
        </w:rPr>
      </w:pPr>
      <w:r>
        <w:rPr>
          <w:spacing w:val="1040"/>
          <w:sz w:val="60"/>
        </w:rPr>
        <w:t xml:space="preserve"> </w:t>
      </w:r>
    </w:p>
    <w:p w:rsidR="002610BC" w:rsidRDefault="002610BC">
      <w:pPr>
        <w:ind w:left="-1080" w:right="-1350"/>
        <w:jc w:val="center"/>
        <w:rPr>
          <w:spacing w:val="500"/>
          <w:sz w:val="60"/>
        </w:rPr>
      </w:pPr>
    </w:p>
    <w:p w:rsidR="002610BC" w:rsidRDefault="002610BC">
      <w:pPr>
        <w:jc w:val="center"/>
      </w:pPr>
    </w:p>
    <w:p w:rsidR="002610BC" w:rsidRDefault="002610BC">
      <w:pPr>
        <w:pStyle w:val="Header"/>
        <w:tabs>
          <w:tab w:val="clear" w:pos="4320"/>
          <w:tab w:val="clear" w:pos="8640"/>
        </w:tabs>
        <w:sectPr w:rsidR="002610BC" w:rsidSect="009D76CC">
          <w:headerReference w:type="even" r:id="rId11"/>
          <w:headerReference w:type="default" r:id="rId12"/>
          <w:footerReference w:type="even" r:id="rId13"/>
          <w:footerReference w:type="default" r:id="rId14"/>
          <w:headerReference w:type="first" r:id="rId15"/>
          <w:footerReference w:type="first" r:id="rId16"/>
          <w:pgSz w:w="12240" w:h="15840"/>
          <w:pgMar w:top="2520" w:right="2160" w:bottom="1440" w:left="1440" w:header="720" w:footer="585" w:gutter="0"/>
          <w:cols w:space="720"/>
          <w:docGrid w:linePitch="360"/>
        </w:sectPr>
      </w:pPr>
    </w:p>
    <w:p w:rsidR="002610BC" w:rsidRDefault="002610BC">
      <w:pPr>
        <w:pStyle w:val="TOC1"/>
        <w:rPr>
          <w:noProof w:val="0"/>
        </w:rPr>
      </w:pPr>
      <w:r>
        <w:rPr>
          <w:noProof w:val="0"/>
        </w:rPr>
        <w:lastRenderedPageBreak/>
        <w:pict>
          <v:line id="_x0000_s1026" style="position:absolute;left:0;text-align:left;z-index:251657728" from="-3.6pt,21.6pt" to="438pt,21.6pt" o:allowincell="f" strokeweight="1pt"/>
        </w:pict>
      </w:r>
      <w:r>
        <w:rPr>
          <w:noProof w:val="0"/>
        </w:rPr>
        <w:t>Table of Contents</w:t>
      </w:r>
    </w:p>
    <w:p w:rsidR="002610BC" w:rsidRDefault="002610BC"/>
    <w:p w:rsidR="005C6BD9" w:rsidRPr="005C6BD9" w:rsidRDefault="002610BC">
      <w:pPr>
        <w:pStyle w:val="TOC1"/>
        <w:rPr>
          <w:rFonts w:ascii="Calibri" w:hAnsi="Calibri" w:cs="Times New Roman"/>
          <w:b w:val="0"/>
          <w:bCs w:val="0"/>
          <w:caps w:val="0"/>
          <w:sz w:val="22"/>
          <w:szCs w:val="22"/>
        </w:rPr>
      </w:pPr>
      <w:r>
        <w:rPr>
          <w:noProof w:val="0"/>
        </w:rPr>
        <w:fldChar w:fldCharType="begin"/>
      </w:r>
      <w:r>
        <w:rPr>
          <w:noProof w:val="0"/>
        </w:rPr>
        <w:instrText xml:space="preserve"> TOC \o "1-5" \h \z </w:instrText>
      </w:r>
      <w:r>
        <w:rPr>
          <w:noProof w:val="0"/>
        </w:rPr>
        <w:fldChar w:fldCharType="separate"/>
      </w:r>
      <w:hyperlink w:anchor="_Toc31209879" w:history="1">
        <w:r w:rsidR="005C6BD9" w:rsidRPr="00BB101E">
          <w:rPr>
            <w:rStyle w:val="Hyperlink"/>
          </w:rPr>
          <w:t>1</w:t>
        </w:r>
        <w:r w:rsidR="005C6BD9" w:rsidRPr="005C6BD9">
          <w:rPr>
            <w:rFonts w:ascii="Calibri" w:hAnsi="Calibri" w:cs="Times New Roman"/>
            <w:b w:val="0"/>
            <w:bCs w:val="0"/>
            <w:caps w:val="0"/>
            <w:sz w:val="22"/>
            <w:szCs w:val="22"/>
          </w:rPr>
          <w:tab/>
        </w:r>
        <w:r w:rsidR="005C6BD9" w:rsidRPr="00BB101E">
          <w:rPr>
            <w:rStyle w:val="Hyperlink"/>
          </w:rPr>
          <w:t>Introduction</w:t>
        </w:r>
        <w:r w:rsidR="005C6BD9">
          <w:rPr>
            <w:webHidden/>
          </w:rPr>
          <w:tab/>
        </w:r>
        <w:r w:rsidR="005C6BD9">
          <w:rPr>
            <w:webHidden/>
          </w:rPr>
          <w:fldChar w:fldCharType="begin"/>
        </w:r>
        <w:r w:rsidR="005C6BD9">
          <w:rPr>
            <w:webHidden/>
          </w:rPr>
          <w:instrText xml:space="preserve"> PAGEREF _Toc31209879 \h </w:instrText>
        </w:r>
        <w:r w:rsidR="005C6BD9">
          <w:rPr>
            <w:webHidden/>
          </w:rPr>
        </w:r>
        <w:r w:rsidR="005C6BD9">
          <w:rPr>
            <w:webHidden/>
          </w:rPr>
          <w:fldChar w:fldCharType="separate"/>
        </w:r>
        <w:r w:rsidR="005C6BD9">
          <w:rPr>
            <w:webHidden/>
          </w:rPr>
          <w:t>5</w:t>
        </w:r>
        <w:r w:rsidR="005C6BD9">
          <w:rPr>
            <w:webHidden/>
          </w:rPr>
          <w:fldChar w:fldCharType="end"/>
        </w:r>
      </w:hyperlink>
    </w:p>
    <w:p w:rsidR="005C6BD9" w:rsidRPr="005C6BD9" w:rsidRDefault="005C6BD9">
      <w:pPr>
        <w:pStyle w:val="TOC2"/>
        <w:rPr>
          <w:rFonts w:ascii="Calibri" w:hAnsi="Calibri" w:cs="Times New Roman"/>
          <w:bCs w:val="0"/>
          <w:smallCaps w:val="0"/>
          <w:sz w:val="22"/>
          <w:szCs w:val="22"/>
        </w:rPr>
      </w:pPr>
      <w:hyperlink w:anchor="_Toc31209880" w:history="1">
        <w:r w:rsidRPr="00BB101E">
          <w:rPr>
            <w:rStyle w:val="Hyperlink"/>
          </w:rPr>
          <w:t>1.1</w:t>
        </w:r>
        <w:r w:rsidRPr="005C6BD9">
          <w:rPr>
            <w:rFonts w:ascii="Calibri" w:hAnsi="Calibri" w:cs="Times New Roman"/>
            <w:bCs w:val="0"/>
            <w:smallCaps w:val="0"/>
            <w:sz w:val="22"/>
            <w:szCs w:val="22"/>
          </w:rPr>
          <w:tab/>
        </w:r>
        <w:r w:rsidRPr="00BB101E">
          <w:rPr>
            <w:rStyle w:val="Hyperlink"/>
          </w:rPr>
          <w:t>Purpose</w:t>
        </w:r>
        <w:r>
          <w:rPr>
            <w:webHidden/>
          </w:rPr>
          <w:tab/>
        </w:r>
        <w:r>
          <w:rPr>
            <w:webHidden/>
          </w:rPr>
          <w:fldChar w:fldCharType="begin"/>
        </w:r>
        <w:r>
          <w:rPr>
            <w:webHidden/>
          </w:rPr>
          <w:instrText xml:space="preserve"> PAGEREF _Toc31209880 \h </w:instrText>
        </w:r>
        <w:r>
          <w:rPr>
            <w:webHidden/>
          </w:rPr>
        </w:r>
        <w:r>
          <w:rPr>
            <w:webHidden/>
          </w:rPr>
          <w:fldChar w:fldCharType="separate"/>
        </w:r>
        <w:r>
          <w:rPr>
            <w:webHidden/>
          </w:rPr>
          <w:t>5</w:t>
        </w:r>
        <w:r>
          <w:rPr>
            <w:webHidden/>
          </w:rPr>
          <w:fldChar w:fldCharType="end"/>
        </w:r>
      </w:hyperlink>
    </w:p>
    <w:p w:rsidR="005C6BD9" w:rsidRPr="005C6BD9" w:rsidRDefault="005C6BD9">
      <w:pPr>
        <w:pStyle w:val="TOC2"/>
        <w:rPr>
          <w:rFonts w:ascii="Calibri" w:hAnsi="Calibri" w:cs="Times New Roman"/>
          <w:bCs w:val="0"/>
          <w:smallCaps w:val="0"/>
          <w:sz w:val="22"/>
          <w:szCs w:val="22"/>
        </w:rPr>
      </w:pPr>
      <w:hyperlink w:anchor="_Toc31209881" w:history="1">
        <w:r w:rsidRPr="00BB101E">
          <w:rPr>
            <w:rStyle w:val="Hyperlink"/>
          </w:rPr>
          <w:t>1.2</w:t>
        </w:r>
        <w:r w:rsidRPr="005C6BD9">
          <w:rPr>
            <w:rFonts w:ascii="Calibri" w:hAnsi="Calibri" w:cs="Times New Roman"/>
            <w:bCs w:val="0"/>
            <w:smallCaps w:val="0"/>
            <w:sz w:val="22"/>
            <w:szCs w:val="22"/>
          </w:rPr>
          <w:tab/>
        </w:r>
        <w:r w:rsidRPr="00BB101E">
          <w:rPr>
            <w:rStyle w:val="Hyperlink"/>
          </w:rPr>
          <w:t>Scope</w:t>
        </w:r>
        <w:r>
          <w:rPr>
            <w:webHidden/>
          </w:rPr>
          <w:tab/>
        </w:r>
        <w:r>
          <w:rPr>
            <w:webHidden/>
          </w:rPr>
          <w:fldChar w:fldCharType="begin"/>
        </w:r>
        <w:r>
          <w:rPr>
            <w:webHidden/>
          </w:rPr>
          <w:instrText xml:space="preserve"> PAGEREF _Toc31209881 \h </w:instrText>
        </w:r>
        <w:r>
          <w:rPr>
            <w:webHidden/>
          </w:rPr>
        </w:r>
        <w:r>
          <w:rPr>
            <w:webHidden/>
          </w:rPr>
          <w:fldChar w:fldCharType="separate"/>
        </w:r>
        <w:r>
          <w:rPr>
            <w:webHidden/>
          </w:rPr>
          <w:t>5</w:t>
        </w:r>
        <w:r>
          <w:rPr>
            <w:webHidden/>
          </w:rPr>
          <w:fldChar w:fldCharType="end"/>
        </w:r>
      </w:hyperlink>
    </w:p>
    <w:p w:rsidR="005C6BD9" w:rsidRPr="005C6BD9" w:rsidRDefault="005C6BD9">
      <w:pPr>
        <w:pStyle w:val="TOC2"/>
        <w:rPr>
          <w:rFonts w:ascii="Calibri" w:hAnsi="Calibri" w:cs="Times New Roman"/>
          <w:bCs w:val="0"/>
          <w:smallCaps w:val="0"/>
          <w:sz w:val="22"/>
          <w:szCs w:val="22"/>
        </w:rPr>
      </w:pPr>
      <w:hyperlink w:anchor="_Toc31209882" w:history="1">
        <w:r w:rsidRPr="00BB101E">
          <w:rPr>
            <w:rStyle w:val="Hyperlink"/>
          </w:rPr>
          <w:t>1.3</w:t>
        </w:r>
        <w:r w:rsidRPr="005C6BD9">
          <w:rPr>
            <w:rFonts w:ascii="Calibri" w:hAnsi="Calibri" w:cs="Times New Roman"/>
            <w:bCs w:val="0"/>
            <w:smallCaps w:val="0"/>
            <w:sz w:val="22"/>
            <w:szCs w:val="22"/>
          </w:rPr>
          <w:tab/>
        </w:r>
        <w:r w:rsidRPr="00BB101E">
          <w:rPr>
            <w:rStyle w:val="Hyperlink"/>
          </w:rPr>
          <w:t>Definitions, Acronyms and Abbreviations</w:t>
        </w:r>
        <w:r>
          <w:rPr>
            <w:webHidden/>
          </w:rPr>
          <w:tab/>
        </w:r>
        <w:r>
          <w:rPr>
            <w:webHidden/>
          </w:rPr>
          <w:fldChar w:fldCharType="begin"/>
        </w:r>
        <w:r>
          <w:rPr>
            <w:webHidden/>
          </w:rPr>
          <w:instrText xml:space="preserve"> PAGEREF _Toc31209882 \h </w:instrText>
        </w:r>
        <w:r>
          <w:rPr>
            <w:webHidden/>
          </w:rPr>
        </w:r>
        <w:r>
          <w:rPr>
            <w:webHidden/>
          </w:rPr>
          <w:fldChar w:fldCharType="separate"/>
        </w:r>
        <w:r>
          <w:rPr>
            <w:webHidden/>
          </w:rPr>
          <w:t>5</w:t>
        </w:r>
        <w:r>
          <w:rPr>
            <w:webHidden/>
          </w:rPr>
          <w:fldChar w:fldCharType="end"/>
        </w:r>
      </w:hyperlink>
    </w:p>
    <w:p w:rsidR="005C6BD9" w:rsidRPr="005C6BD9" w:rsidRDefault="005C6BD9">
      <w:pPr>
        <w:pStyle w:val="TOC2"/>
        <w:rPr>
          <w:rFonts w:ascii="Calibri" w:hAnsi="Calibri" w:cs="Times New Roman"/>
          <w:bCs w:val="0"/>
          <w:smallCaps w:val="0"/>
          <w:sz w:val="22"/>
          <w:szCs w:val="22"/>
        </w:rPr>
      </w:pPr>
      <w:hyperlink w:anchor="_Toc31209883" w:history="1">
        <w:r w:rsidRPr="00BB101E">
          <w:rPr>
            <w:rStyle w:val="Hyperlink"/>
          </w:rPr>
          <w:t>1.4</w:t>
        </w:r>
        <w:r w:rsidRPr="005C6BD9">
          <w:rPr>
            <w:rFonts w:ascii="Calibri" w:hAnsi="Calibri" w:cs="Times New Roman"/>
            <w:bCs w:val="0"/>
            <w:smallCaps w:val="0"/>
            <w:sz w:val="22"/>
            <w:szCs w:val="22"/>
          </w:rPr>
          <w:tab/>
        </w:r>
        <w:r w:rsidRPr="00BB101E">
          <w:rPr>
            <w:rStyle w:val="Hyperlink"/>
          </w:rPr>
          <w:t>References</w:t>
        </w:r>
        <w:r>
          <w:rPr>
            <w:webHidden/>
          </w:rPr>
          <w:tab/>
        </w:r>
        <w:r>
          <w:rPr>
            <w:webHidden/>
          </w:rPr>
          <w:fldChar w:fldCharType="begin"/>
        </w:r>
        <w:r>
          <w:rPr>
            <w:webHidden/>
          </w:rPr>
          <w:instrText xml:space="preserve"> PAGEREF _Toc31209883 \h </w:instrText>
        </w:r>
        <w:r>
          <w:rPr>
            <w:webHidden/>
          </w:rPr>
        </w:r>
        <w:r>
          <w:rPr>
            <w:webHidden/>
          </w:rPr>
          <w:fldChar w:fldCharType="separate"/>
        </w:r>
        <w:r>
          <w:rPr>
            <w:webHidden/>
          </w:rPr>
          <w:t>5</w:t>
        </w:r>
        <w:r>
          <w:rPr>
            <w:webHidden/>
          </w:rPr>
          <w:fldChar w:fldCharType="end"/>
        </w:r>
      </w:hyperlink>
    </w:p>
    <w:p w:rsidR="005C6BD9" w:rsidRPr="005C6BD9" w:rsidRDefault="005C6BD9">
      <w:pPr>
        <w:pStyle w:val="TOC1"/>
        <w:rPr>
          <w:rFonts w:ascii="Calibri" w:hAnsi="Calibri" w:cs="Times New Roman"/>
          <w:b w:val="0"/>
          <w:bCs w:val="0"/>
          <w:caps w:val="0"/>
          <w:sz w:val="22"/>
          <w:szCs w:val="22"/>
        </w:rPr>
      </w:pPr>
      <w:hyperlink w:anchor="_Toc31209884" w:history="1">
        <w:r w:rsidRPr="00BB101E">
          <w:rPr>
            <w:rStyle w:val="Hyperlink"/>
          </w:rPr>
          <w:t>2</w:t>
        </w:r>
        <w:r w:rsidRPr="005C6BD9">
          <w:rPr>
            <w:rFonts w:ascii="Calibri" w:hAnsi="Calibri" w:cs="Times New Roman"/>
            <w:b w:val="0"/>
            <w:bCs w:val="0"/>
            <w:caps w:val="0"/>
            <w:sz w:val="22"/>
            <w:szCs w:val="22"/>
          </w:rPr>
          <w:tab/>
        </w:r>
        <w:r w:rsidRPr="00BB101E">
          <w:rPr>
            <w:rStyle w:val="Hyperlink"/>
          </w:rPr>
          <w:t>Assumptions</w:t>
        </w:r>
        <w:r>
          <w:rPr>
            <w:webHidden/>
          </w:rPr>
          <w:tab/>
        </w:r>
        <w:r>
          <w:rPr>
            <w:webHidden/>
          </w:rPr>
          <w:fldChar w:fldCharType="begin"/>
        </w:r>
        <w:r>
          <w:rPr>
            <w:webHidden/>
          </w:rPr>
          <w:instrText xml:space="preserve"> PAGEREF _Toc31209884 \h </w:instrText>
        </w:r>
        <w:r>
          <w:rPr>
            <w:webHidden/>
          </w:rPr>
        </w:r>
        <w:r>
          <w:rPr>
            <w:webHidden/>
          </w:rPr>
          <w:fldChar w:fldCharType="separate"/>
        </w:r>
        <w:r>
          <w:rPr>
            <w:webHidden/>
          </w:rPr>
          <w:t>6</w:t>
        </w:r>
        <w:r>
          <w:rPr>
            <w:webHidden/>
          </w:rPr>
          <w:fldChar w:fldCharType="end"/>
        </w:r>
      </w:hyperlink>
    </w:p>
    <w:p w:rsidR="005C6BD9" w:rsidRPr="005C6BD9" w:rsidRDefault="005C6BD9">
      <w:pPr>
        <w:pStyle w:val="TOC1"/>
        <w:rPr>
          <w:rFonts w:ascii="Calibri" w:hAnsi="Calibri" w:cs="Times New Roman"/>
          <w:b w:val="0"/>
          <w:bCs w:val="0"/>
          <w:caps w:val="0"/>
          <w:sz w:val="22"/>
          <w:szCs w:val="22"/>
        </w:rPr>
      </w:pPr>
      <w:hyperlink w:anchor="_Toc31209885" w:history="1">
        <w:r w:rsidRPr="00BB101E">
          <w:rPr>
            <w:rStyle w:val="Hyperlink"/>
          </w:rPr>
          <w:t>3</w:t>
        </w:r>
        <w:r w:rsidRPr="005C6BD9">
          <w:rPr>
            <w:rFonts w:ascii="Calibri" w:hAnsi="Calibri" w:cs="Times New Roman"/>
            <w:b w:val="0"/>
            <w:bCs w:val="0"/>
            <w:caps w:val="0"/>
            <w:sz w:val="22"/>
            <w:szCs w:val="22"/>
          </w:rPr>
          <w:tab/>
        </w:r>
        <w:r w:rsidRPr="00BB101E">
          <w:rPr>
            <w:rStyle w:val="Hyperlink"/>
          </w:rPr>
          <w:t>PROJECT OVERVIEW AND USECASE DIAGRAMS</w:t>
        </w:r>
        <w:r>
          <w:rPr>
            <w:webHidden/>
          </w:rPr>
          <w:tab/>
        </w:r>
        <w:r>
          <w:rPr>
            <w:webHidden/>
          </w:rPr>
          <w:fldChar w:fldCharType="begin"/>
        </w:r>
        <w:r>
          <w:rPr>
            <w:webHidden/>
          </w:rPr>
          <w:instrText xml:space="preserve"> PAGEREF _Toc31209885 \h </w:instrText>
        </w:r>
        <w:r>
          <w:rPr>
            <w:webHidden/>
          </w:rPr>
        </w:r>
        <w:r>
          <w:rPr>
            <w:webHidden/>
          </w:rPr>
          <w:fldChar w:fldCharType="separate"/>
        </w:r>
        <w:r>
          <w:rPr>
            <w:webHidden/>
          </w:rPr>
          <w:t>6</w:t>
        </w:r>
        <w:r>
          <w:rPr>
            <w:webHidden/>
          </w:rPr>
          <w:fldChar w:fldCharType="end"/>
        </w:r>
      </w:hyperlink>
    </w:p>
    <w:p w:rsidR="005C6BD9" w:rsidRPr="005C6BD9" w:rsidRDefault="005C6BD9">
      <w:pPr>
        <w:pStyle w:val="TOC1"/>
        <w:rPr>
          <w:rFonts w:ascii="Calibri" w:hAnsi="Calibri" w:cs="Times New Roman"/>
          <w:b w:val="0"/>
          <w:bCs w:val="0"/>
          <w:caps w:val="0"/>
          <w:sz w:val="22"/>
          <w:szCs w:val="22"/>
        </w:rPr>
      </w:pPr>
      <w:hyperlink w:anchor="_Toc31209886" w:history="1">
        <w:r w:rsidRPr="00BB101E">
          <w:rPr>
            <w:rStyle w:val="Hyperlink"/>
          </w:rPr>
          <w:t>4</w:t>
        </w:r>
        <w:r w:rsidRPr="005C6BD9">
          <w:rPr>
            <w:rFonts w:ascii="Calibri" w:hAnsi="Calibri" w:cs="Times New Roman"/>
            <w:b w:val="0"/>
            <w:bCs w:val="0"/>
            <w:caps w:val="0"/>
            <w:sz w:val="22"/>
            <w:szCs w:val="22"/>
          </w:rPr>
          <w:tab/>
        </w:r>
        <w:r w:rsidRPr="00BB101E">
          <w:rPr>
            <w:rStyle w:val="Hyperlink"/>
          </w:rPr>
          <w:t>Detailed Design for Module: &lt;&lt;Module Name&gt;&gt;</w:t>
        </w:r>
        <w:r>
          <w:rPr>
            <w:webHidden/>
          </w:rPr>
          <w:tab/>
        </w:r>
        <w:r>
          <w:rPr>
            <w:webHidden/>
          </w:rPr>
          <w:fldChar w:fldCharType="begin"/>
        </w:r>
        <w:r>
          <w:rPr>
            <w:webHidden/>
          </w:rPr>
          <w:instrText xml:space="preserve"> PAGEREF _Toc31209886 \h </w:instrText>
        </w:r>
        <w:r>
          <w:rPr>
            <w:webHidden/>
          </w:rPr>
        </w:r>
        <w:r>
          <w:rPr>
            <w:webHidden/>
          </w:rPr>
          <w:fldChar w:fldCharType="separate"/>
        </w:r>
        <w:r>
          <w:rPr>
            <w:webHidden/>
          </w:rPr>
          <w:t>7</w:t>
        </w:r>
        <w:r>
          <w:rPr>
            <w:webHidden/>
          </w:rPr>
          <w:fldChar w:fldCharType="end"/>
        </w:r>
      </w:hyperlink>
    </w:p>
    <w:p w:rsidR="005C6BD9" w:rsidRPr="005C6BD9" w:rsidRDefault="005C6BD9">
      <w:pPr>
        <w:pStyle w:val="TOC2"/>
        <w:rPr>
          <w:rFonts w:ascii="Calibri" w:hAnsi="Calibri" w:cs="Times New Roman"/>
          <w:bCs w:val="0"/>
          <w:smallCaps w:val="0"/>
          <w:sz w:val="22"/>
          <w:szCs w:val="22"/>
        </w:rPr>
      </w:pPr>
      <w:hyperlink w:anchor="_Toc31209887" w:history="1">
        <w:r w:rsidRPr="00BB101E">
          <w:rPr>
            <w:rStyle w:val="Hyperlink"/>
          </w:rPr>
          <w:t>4.1</w:t>
        </w:r>
        <w:r w:rsidRPr="005C6BD9">
          <w:rPr>
            <w:rFonts w:ascii="Calibri" w:hAnsi="Calibri" w:cs="Times New Roman"/>
            <w:bCs w:val="0"/>
            <w:smallCaps w:val="0"/>
            <w:sz w:val="22"/>
            <w:szCs w:val="22"/>
          </w:rPr>
          <w:tab/>
        </w:r>
        <w:r w:rsidRPr="00BB101E">
          <w:rPr>
            <w:rStyle w:val="Hyperlink"/>
          </w:rPr>
          <w:t>Detailed Design for Feature: &lt;&lt;Feature Name&gt;&gt;</w:t>
        </w:r>
        <w:r>
          <w:rPr>
            <w:webHidden/>
          </w:rPr>
          <w:tab/>
        </w:r>
        <w:r>
          <w:rPr>
            <w:webHidden/>
          </w:rPr>
          <w:fldChar w:fldCharType="begin"/>
        </w:r>
        <w:r>
          <w:rPr>
            <w:webHidden/>
          </w:rPr>
          <w:instrText xml:space="preserve"> PAGEREF _Toc31209887 \h </w:instrText>
        </w:r>
        <w:r>
          <w:rPr>
            <w:webHidden/>
          </w:rPr>
        </w:r>
        <w:r>
          <w:rPr>
            <w:webHidden/>
          </w:rPr>
          <w:fldChar w:fldCharType="separate"/>
        </w:r>
        <w:r>
          <w:rPr>
            <w:webHidden/>
          </w:rPr>
          <w:t>7</w:t>
        </w:r>
        <w:r>
          <w:rPr>
            <w:webHidden/>
          </w:rPr>
          <w:fldChar w:fldCharType="end"/>
        </w:r>
      </w:hyperlink>
    </w:p>
    <w:p w:rsidR="005C6BD9" w:rsidRPr="005C6BD9" w:rsidRDefault="005C6BD9">
      <w:pPr>
        <w:pStyle w:val="TOC3"/>
        <w:tabs>
          <w:tab w:val="left" w:pos="1200"/>
          <w:tab w:val="right" w:leader="dot" w:pos="8630"/>
        </w:tabs>
        <w:rPr>
          <w:rFonts w:ascii="Calibri" w:hAnsi="Calibri" w:cs="Times New Roman"/>
          <w:bCs w:val="0"/>
          <w:i w:val="0"/>
          <w:noProof/>
          <w:sz w:val="22"/>
          <w:szCs w:val="22"/>
        </w:rPr>
      </w:pPr>
      <w:hyperlink w:anchor="_Toc31209888" w:history="1">
        <w:r w:rsidRPr="00BB101E">
          <w:rPr>
            <w:rStyle w:val="Hyperlink"/>
            <w:b/>
            <w:noProof/>
          </w:rPr>
          <w:t>4.1.1</w:t>
        </w:r>
        <w:r w:rsidRPr="005C6BD9">
          <w:rPr>
            <w:rFonts w:ascii="Calibri" w:hAnsi="Calibri" w:cs="Times New Roman"/>
            <w:bCs w:val="0"/>
            <w:i w:val="0"/>
            <w:noProof/>
            <w:sz w:val="22"/>
            <w:szCs w:val="22"/>
          </w:rPr>
          <w:tab/>
        </w:r>
        <w:r w:rsidRPr="00BB101E">
          <w:rPr>
            <w:rStyle w:val="Hyperlink"/>
            <w:b/>
            <w:noProof/>
          </w:rPr>
          <w:t>User Profile</w:t>
        </w:r>
        <w:r>
          <w:rPr>
            <w:noProof/>
            <w:webHidden/>
          </w:rPr>
          <w:tab/>
        </w:r>
        <w:r>
          <w:rPr>
            <w:noProof/>
            <w:webHidden/>
          </w:rPr>
          <w:fldChar w:fldCharType="begin"/>
        </w:r>
        <w:r>
          <w:rPr>
            <w:noProof/>
            <w:webHidden/>
          </w:rPr>
          <w:instrText xml:space="preserve"> PAGEREF _Toc31209888 \h </w:instrText>
        </w:r>
        <w:r>
          <w:rPr>
            <w:noProof/>
            <w:webHidden/>
          </w:rPr>
        </w:r>
        <w:r>
          <w:rPr>
            <w:noProof/>
            <w:webHidden/>
          </w:rPr>
          <w:fldChar w:fldCharType="separate"/>
        </w:r>
        <w:r>
          <w:rPr>
            <w:noProof/>
            <w:webHidden/>
          </w:rPr>
          <w:t>7</w:t>
        </w:r>
        <w:r>
          <w:rPr>
            <w:noProof/>
            <w:webHidden/>
          </w:rPr>
          <w:fldChar w:fldCharType="end"/>
        </w:r>
      </w:hyperlink>
    </w:p>
    <w:p w:rsidR="005C6BD9" w:rsidRPr="005C6BD9" w:rsidRDefault="005C6BD9">
      <w:pPr>
        <w:pStyle w:val="TOC3"/>
        <w:tabs>
          <w:tab w:val="left" w:pos="1200"/>
          <w:tab w:val="right" w:leader="dot" w:pos="8630"/>
        </w:tabs>
        <w:rPr>
          <w:rFonts w:ascii="Calibri" w:hAnsi="Calibri" w:cs="Times New Roman"/>
          <w:bCs w:val="0"/>
          <w:i w:val="0"/>
          <w:noProof/>
          <w:sz w:val="22"/>
          <w:szCs w:val="22"/>
        </w:rPr>
      </w:pPr>
      <w:hyperlink w:anchor="_Toc31209889" w:history="1">
        <w:r w:rsidRPr="00BB101E">
          <w:rPr>
            <w:rStyle w:val="Hyperlink"/>
            <w:b/>
            <w:noProof/>
          </w:rPr>
          <w:t>4.1.2</w:t>
        </w:r>
        <w:r w:rsidRPr="005C6BD9">
          <w:rPr>
            <w:rFonts w:ascii="Calibri" w:hAnsi="Calibri" w:cs="Times New Roman"/>
            <w:bCs w:val="0"/>
            <w:i w:val="0"/>
            <w:noProof/>
            <w:sz w:val="22"/>
            <w:szCs w:val="22"/>
          </w:rPr>
          <w:tab/>
        </w:r>
        <w:r w:rsidRPr="00BB101E">
          <w:rPr>
            <w:rStyle w:val="Hyperlink"/>
            <w:b/>
            <w:noProof/>
          </w:rPr>
          <w:t>Navigation Map</w:t>
        </w:r>
        <w:r>
          <w:rPr>
            <w:noProof/>
            <w:webHidden/>
          </w:rPr>
          <w:tab/>
        </w:r>
        <w:r>
          <w:rPr>
            <w:noProof/>
            <w:webHidden/>
          </w:rPr>
          <w:fldChar w:fldCharType="begin"/>
        </w:r>
        <w:r>
          <w:rPr>
            <w:noProof/>
            <w:webHidden/>
          </w:rPr>
          <w:instrText xml:space="preserve"> PAGEREF _Toc31209889 \h </w:instrText>
        </w:r>
        <w:r>
          <w:rPr>
            <w:noProof/>
            <w:webHidden/>
          </w:rPr>
        </w:r>
        <w:r>
          <w:rPr>
            <w:noProof/>
            <w:webHidden/>
          </w:rPr>
          <w:fldChar w:fldCharType="separate"/>
        </w:r>
        <w:r>
          <w:rPr>
            <w:noProof/>
            <w:webHidden/>
          </w:rPr>
          <w:t>7</w:t>
        </w:r>
        <w:r>
          <w:rPr>
            <w:noProof/>
            <w:webHidden/>
          </w:rPr>
          <w:fldChar w:fldCharType="end"/>
        </w:r>
      </w:hyperlink>
    </w:p>
    <w:p w:rsidR="005C6BD9" w:rsidRPr="005C6BD9" w:rsidRDefault="005C6BD9">
      <w:pPr>
        <w:pStyle w:val="TOC3"/>
        <w:tabs>
          <w:tab w:val="left" w:pos="1200"/>
          <w:tab w:val="right" w:leader="dot" w:pos="8630"/>
        </w:tabs>
        <w:rPr>
          <w:rFonts w:ascii="Calibri" w:hAnsi="Calibri" w:cs="Times New Roman"/>
          <w:bCs w:val="0"/>
          <w:i w:val="0"/>
          <w:noProof/>
          <w:sz w:val="22"/>
          <w:szCs w:val="22"/>
        </w:rPr>
      </w:pPr>
      <w:hyperlink w:anchor="_Toc31209890" w:history="1">
        <w:r w:rsidRPr="00BB101E">
          <w:rPr>
            <w:rStyle w:val="Hyperlink"/>
            <w:b/>
            <w:noProof/>
          </w:rPr>
          <w:t>4.1.3</w:t>
        </w:r>
        <w:r w:rsidRPr="005C6BD9">
          <w:rPr>
            <w:rFonts w:ascii="Calibri" w:hAnsi="Calibri" w:cs="Times New Roman"/>
            <w:bCs w:val="0"/>
            <w:i w:val="0"/>
            <w:noProof/>
            <w:sz w:val="22"/>
            <w:szCs w:val="22"/>
          </w:rPr>
          <w:tab/>
        </w:r>
        <w:r w:rsidRPr="00BB101E">
          <w:rPr>
            <w:rStyle w:val="Hyperlink"/>
            <w:b/>
            <w:noProof/>
          </w:rPr>
          <w:t>UI Screen Design</w:t>
        </w:r>
        <w:r>
          <w:rPr>
            <w:noProof/>
            <w:webHidden/>
          </w:rPr>
          <w:tab/>
        </w:r>
        <w:r>
          <w:rPr>
            <w:noProof/>
            <w:webHidden/>
          </w:rPr>
          <w:fldChar w:fldCharType="begin"/>
        </w:r>
        <w:r>
          <w:rPr>
            <w:noProof/>
            <w:webHidden/>
          </w:rPr>
          <w:instrText xml:space="preserve"> PAGEREF _Toc31209890 \h </w:instrText>
        </w:r>
        <w:r>
          <w:rPr>
            <w:noProof/>
            <w:webHidden/>
          </w:rPr>
        </w:r>
        <w:r>
          <w:rPr>
            <w:noProof/>
            <w:webHidden/>
          </w:rPr>
          <w:fldChar w:fldCharType="separate"/>
        </w:r>
        <w:r>
          <w:rPr>
            <w:noProof/>
            <w:webHidden/>
          </w:rPr>
          <w:t>7</w:t>
        </w:r>
        <w:r>
          <w:rPr>
            <w:noProof/>
            <w:webHidden/>
          </w:rPr>
          <w:fldChar w:fldCharType="end"/>
        </w:r>
      </w:hyperlink>
    </w:p>
    <w:p w:rsidR="005C6BD9" w:rsidRPr="005C6BD9" w:rsidRDefault="005C6BD9">
      <w:pPr>
        <w:pStyle w:val="TOC4"/>
        <w:tabs>
          <w:tab w:val="left" w:pos="1680"/>
          <w:tab w:val="right" w:leader="dot" w:pos="8630"/>
        </w:tabs>
        <w:rPr>
          <w:rFonts w:ascii="Calibri" w:hAnsi="Calibri" w:cs="Times New Roman"/>
          <w:bCs w:val="0"/>
          <w:noProof/>
          <w:sz w:val="22"/>
          <w:szCs w:val="22"/>
        </w:rPr>
      </w:pPr>
      <w:hyperlink w:anchor="_Toc31209891" w:history="1">
        <w:r w:rsidRPr="00BB101E">
          <w:rPr>
            <w:rStyle w:val="Hyperlink"/>
            <w:i/>
            <w:iCs/>
            <w:noProof/>
          </w:rPr>
          <w:t>4.1.3.1</w:t>
        </w:r>
        <w:r w:rsidRPr="005C6BD9">
          <w:rPr>
            <w:rFonts w:ascii="Calibri" w:hAnsi="Calibri" w:cs="Times New Roman"/>
            <w:bCs w:val="0"/>
            <w:noProof/>
            <w:sz w:val="22"/>
            <w:szCs w:val="22"/>
          </w:rPr>
          <w:tab/>
        </w:r>
        <w:r w:rsidRPr="00BB101E">
          <w:rPr>
            <w:rStyle w:val="Hyperlink"/>
            <w:i/>
            <w:iCs/>
            <w:noProof/>
          </w:rPr>
          <w:t>Screen Layout</w:t>
        </w:r>
        <w:r>
          <w:rPr>
            <w:noProof/>
            <w:webHidden/>
          </w:rPr>
          <w:tab/>
        </w:r>
        <w:r>
          <w:rPr>
            <w:noProof/>
            <w:webHidden/>
          </w:rPr>
          <w:fldChar w:fldCharType="begin"/>
        </w:r>
        <w:r>
          <w:rPr>
            <w:noProof/>
            <w:webHidden/>
          </w:rPr>
          <w:instrText xml:space="preserve"> PAGEREF _Toc31209891 \h </w:instrText>
        </w:r>
        <w:r>
          <w:rPr>
            <w:noProof/>
            <w:webHidden/>
          </w:rPr>
        </w:r>
        <w:r>
          <w:rPr>
            <w:noProof/>
            <w:webHidden/>
          </w:rPr>
          <w:fldChar w:fldCharType="separate"/>
        </w:r>
        <w:r>
          <w:rPr>
            <w:noProof/>
            <w:webHidden/>
          </w:rPr>
          <w:t>7</w:t>
        </w:r>
        <w:r>
          <w:rPr>
            <w:noProof/>
            <w:webHidden/>
          </w:rPr>
          <w:fldChar w:fldCharType="end"/>
        </w:r>
      </w:hyperlink>
    </w:p>
    <w:p w:rsidR="005C6BD9" w:rsidRPr="005C6BD9" w:rsidRDefault="005C6BD9">
      <w:pPr>
        <w:pStyle w:val="TOC4"/>
        <w:tabs>
          <w:tab w:val="left" w:pos="1680"/>
          <w:tab w:val="right" w:leader="dot" w:pos="8630"/>
        </w:tabs>
        <w:rPr>
          <w:rFonts w:ascii="Calibri" w:hAnsi="Calibri" w:cs="Times New Roman"/>
          <w:bCs w:val="0"/>
          <w:noProof/>
          <w:sz w:val="22"/>
          <w:szCs w:val="22"/>
        </w:rPr>
      </w:pPr>
      <w:hyperlink w:anchor="_Toc31209892" w:history="1">
        <w:r w:rsidRPr="00BB101E">
          <w:rPr>
            <w:rStyle w:val="Hyperlink"/>
            <w:i/>
            <w:iCs/>
            <w:noProof/>
          </w:rPr>
          <w:t>4.1.3.2</w:t>
        </w:r>
        <w:r w:rsidRPr="005C6BD9">
          <w:rPr>
            <w:rFonts w:ascii="Calibri" w:hAnsi="Calibri" w:cs="Times New Roman"/>
            <w:bCs w:val="0"/>
            <w:noProof/>
            <w:sz w:val="22"/>
            <w:szCs w:val="22"/>
          </w:rPr>
          <w:tab/>
        </w:r>
        <w:r w:rsidRPr="00BB101E">
          <w:rPr>
            <w:rStyle w:val="Hyperlink"/>
            <w:i/>
            <w:iCs/>
            <w:noProof/>
          </w:rPr>
          <w:t>Validations</w:t>
        </w:r>
        <w:r>
          <w:rPr>
            <w:noProof/>
            <w:webHidden/>
          </w:rPr>
          <w:tab/>
        </w:r>
        <w:r>
          <w:rPr>
            <w:noProof/>
            <w:webHidden/>
          </w:rPr>
          <w:fldChar w:fldCharType="begin"/>
        </w:r>
        <w:r>
          <w:rPr>
            <w:noProof/>
            <w:webHidden/>
          </w:rPr>
          <w:instrText xml:space="preserve"> PAGEREF _Toc31209892 \h </w:instrText>
        </w:r>
        <w:r>
          <w:rPr>
            <w:noProof/>
            <w:webHidden/>
          </w:rPr>
        </w:r>
        <w:r>
          <w:rPr>
            <w:noProof/>
            <w:webHidden/>
          </w:rPr>
          <w:fldChar w:fldCharType="separate"/>
        </w:r>
        <w:r>
          <w:rPr>
            <w:noProof/>
            <w:webHidden/>
          </w:rPr>
          <w:t>8</w:t>
        </w:r>
        <w:r>
          <w:rPr>
            <w:noProof/>
            <w:webHidden/>
          </w:rPr>
          <w:fldChar w:fldCharType="end"/>
        </w:r>
      </w:hyperlink>
    </w:p>
    <w:p w:rsidR="005C6BD9" w:rsidRPr="005C6BD9" w:rsidRDefault="005C6BD9">
      <w:pPr>
        <w:pStyle w:val="TOC3"/>
        <w:tabs>
          <w:tab w:val="left" w:pos="1200"/>
          <w:tab w:val="right" w:leader="dot" w:pos="8630"/>
        </w:tabs>
        <w:rPr>
          <w:rFonts w:ascii="Calibri" w:hAnsi="Calibri" w:cs="Times New Roman"/>
          <w:bCs w:val="0"/>
          <w:i w:val="0"/>
          <w:noProof/>
          <w:sz w:val="22"/>
          <w:szCs w:val="22"/>
        </w:rPr>
      </w:pPr>
      <w:hyperlink w:anchor="_Toc31209893" w:history="1">
        <w:r w:rsidRPr="00BB101E">
          <w:rPr>
            <w:rStyle w:val="Hyperlink"/>
            <w:b/>
            <w:noProof/>
          </w:rPr>
          <w:t>4.1.4</w:t>
        </w:r>
        <w:r w:rsidRPr="005C6BD9">
          <w:rPr>
            <w:rFonts w:ascii="Calibri" w:hAnsi="Calibri" w:cs="Times New Roman"/>
            <w:bCs w:val="0"/>
            <w:i w:val="0"/>
            <w:noProof/>
            <w:sz w:val="22"/>
            <w:szCs w:val="22"/>
          </w:rPr>
          <w:tab/>
        </w:r>
        <w:r w:rsidRPr="00BB101E">
          <w:rPr>
            <w:rStyle w:val="Hyperlink"/>
            <w:b/>
            <w:noProof/>
          </w:rPr>
          <w:t>Object Model/Data Flow Design</w:t>
        </w:r>
        <w:r>
          <w:rPr>
            <w:noProof/>
            <w:webHidden/>
          </w:rPr>
          <w:tab/>
        </w:r>
        <w:r>
          <w:rPr>
            <w:noProof/>
            <w:webHidden/>
          </w:rPr>
          <w:fldChar w:fldCharType="begin"/>
        </w:r>
        <w:r>
          <w:rPr>
            <w:noProof/>
            <w:webHidden/>
          </w:rPr>
          <w:instrText xml:space="preserve"> PAGEREF _Toc31209893 \h </w:instrText>
        </w:r>
        <w:r>
          <w:rPr>
            <w:noProof/>
            <w:webHidden/>
          </w:rPr>
        </w:r>
        <w:r>
          <w:rPr>
            <w:noProof/>
            <w:webHidden/>
          </w:rPr>
          <w:fldChar w:fldCharType="separate"/>
        </w:r>
        <w:r>
          <w:rPr>
            <w:noProof/>
            <w:webHidden/>
          </w:rPr>
          <w:t>8</w:t>
        </w:r>
        <w:r>
          <w:rPr>
            <w:noProof/>
            <w:webHidden/>
          </w:rPr>
          <w:fldChar w:fldCharType="end"/>
        </w:r>
      </w:hyperlink>
    </w:p>
    <w:p w:rsidR="005C6BD9" w:rsidRPr="005C6BD9" w:rsidRDefault="005C6BD9">
      <w:pPr>
        <w:pStyle w:val="TOC4"/>
        <w:tabs>
          <w:tab w:val="left" w:pos="1680"/>
          <w:tab w:val="right" w:leader="dot" w:pos="8630"/>
        </w:tabs>
        <w:rPr>
          <w:rFonts w:ascii="Calibri" w:hAnsi="Calibri" w:cs="Times New Roman"/>
          <w:bCs w:val="0"/>
          <w:noProof/>
          <w:sz w:val="22"/>
          <w:szCs w:val="22"/>
        </w:rPr>
      </w:pPr>
      <w:hyperlink w:anchor="_Toc31209894" w:history="1">
        <w:r w:rsidRPr="00BB101E">
          <w:rPr>
            <w:rStyle w:val="Hyperlink"/>
            <w:i/>
            <w:iCs/>
            <w:noProof/>
          </w:rPr>
          <w:t>4.1.4.1</w:t>
        </w:r>
        <w:r w:rsidRPr="005C6BD9">
          <w:rPr>
            <w:rFonts w:ascii="Calibri" w:hAnsi="Calibri" w:cs="Times New Roman"/>
            <w:bCs w:val="0"/>
            <w:noProof/>
            <w:sz w:val="22"/>
            <w:szCs w:val="22"/>
          </w:rPr>
          <w:tab/>
        </w:r>
        <w:r w:rsidRPr="00BB101E">
          <w:rPr>
            <w:rStyle w:val="Hyperlink"/>
            <w:i/>
            <w:iCs/>
            <w:noProof/>
          </w:rPr>
          <w:t>Interface Description</w:t>
        </w:r>
        <w:r>
          <w:rPr>
            <w:noProof/>
            <w:webHidden/>
          </w:rPr>
          <w:tab/>
        </w:r>
        <w:r>
          <w:rPr>
            <w:noProof/>
            <w:webHidden/>
          </w:rPr>
          <w:fldChar w:fldCharType="begin"/>
        </w:r>
        <w:r>
          <w:rPr>
            <w:noProof/>
            <w:webHidden/>
          </w:rPr>
          <w:instrText xml:space="preserve"> PAGEREF _Toc31209894 \h </w:instrText>
        </w:r>
        <w:r>
          <w:rPr>
            <w:noProof/>
            <w:webHidden/>
          </w:rPr>
        </w:r>
        <w:r>
          <w:rPr>
            <w:noProof/>
            <w:webHidden/>
          </w:rPr>
          <w:fldChar w:fldCharType="separate"/>
        </w:r>
        <w:r>
          <w:rPr>
            <w:noProof/>
            <w:webHidden/>
          </w:rPr>
          <w:t>8</w:t>
        </w:r>
        <w:r>
          <w:rPr>
            <w:noProof/>
            <w:webHidden/>
          </w:rPr>
          <w:fldChar w:fldCharType="end"/>
        </w:r>
      </w:hyperlink>
    </w:p>
    <w:p w:rsidR="005C6BD9" w:rsidRPr="005C6BD9" w:rsidRDefault="005C6BD9">
      <w:pPr>
        <w:pStyle w:val="TOC4"/>
        <w:tabs>
          <w:tab w:val="left" w:pos="1680"/>
          <w:tab w:val="right" w:leader="dot" w:pos="8630"/>
        </w:tabs>
        <w:rPr>
          <w:rFonts w:ascii="Calibri" w:hAnsi="Calibri" w:cs="Times New Roman"/>
          <w:bCs w:val="0"/>
          <w:noProof/>
          <w:sz w:val="22"/>
          <w:szCs w:val="22"/>
        </w:rPr>
      </w:pPr>
      <w:hyperlink w:anchor="_Toc31209895" w:history="1">
        <w:r w:rsidRPr="00BB101E">
          <w:rPr>
            <w:rStyle w:val="Hyperlink"/>
            <w:i/>
            <w:iCs/>
            <w:noProof/>
          </w:rPr>
          <w:t>4.1.4.2</w:t>
        </w:r>
        <w:r w:rsidRPr="005C6BD9">
          <w:rPr>
            <w:rFonts w:ascii="Calibri" w:hAnsi="Calibri" w:cs="Times New Roman"/>
            <w:bCs w:val="0"/>
            <w:noProof/>
            <w:sz w:val="22"/>
            <w:szCs w:val="22"/>
          </w:rPr>
          <w:tab/>
        </w:r>
        <w:r w:rsidRPr="00BB101E">
          <w:rPr>
            <w:rStyle w:val="Hyperlink"/>
            <w:i/>
            <w:iCs/>
            <w:noProof/>
          </w:rPr>
          <w:t>Class Design</w:t>
        </w:r>
        <w:r>
          <w:rPr>
            <w:noProof/>
            <w:webHidden/>
          </w:rPr>
          <w:tab/>
        </w:r>
        <w:r>
          <w:rPr>
            <w:noProof/>
            <w:webHidden/>
          </w:rPr>
          <w:fldChar w:fldCharType="begin"/>
        </w:r>
        <w:r>
          <w:rPr>
            <w:noProof/>
            <w:webHidden/>
          </w:rPr>
          <w:instrText xml:space="preserve"> PAGEREF _Toc31209895 \h </w:instrText>
        </w:r>
        <w:r>
          <w:rPr>
            <w:noProof/>
            <w:webHidden/>
          </w:rPr>
        </w:r>
        <w:r>
          <w:rPr>
            <w:noProof/>
            <w:webHidden/>
          </w:rPr>
          <w:fldChar w:fldCharType="separate"/>
        </w:r>
        <w:r>
          <w:rPr>
            <w:noProof/>
            <w:webHidden/>
          </w:rPr>
          <w:t>8</w:t>
        </w:r>
        <w:r>
          <w:rPr>
            <w:noProof/>
            <w:webHidden/>
          </w:rPr>
          <w:fldChar w:fldCharType="end"/>
        </w:r>
      </w:hyperlink>
    </w:p>
    <w:p w:rsidR="005C6BD9" w:rsidRPr="005C6BD9" w:rsidRDefault="005C6BD9">
      <w:pPr>
        <w:pStyle w:val="TOC5"/>
        <w:tabs>
          <w:tab w:val="left" w:pos="2114"/>
          <w:tab w:val="right" w:leader="dot" w:pos="8630"/>
        </w:tabs>
        <w:rPr>
          <w:rFonts w:ascii="Calibri" w:hAnsi="Calibri" w:cs="Times New Roman"/>
          <w:bCs w:val="0"/>
          <w:noProof/>
          <w:sz w:val="22"/>
          <w:szCs w:val="22"/>
        </w:rPr>
      </w:pPr>
      <w:hyperlink w:anchor="_Toc31209896" w:history="1">
        <w:r w:rsidRPr="00BB101E">
          <w:rPr>
            <w:rStyle w:val="Hyperlink"/>
            <w:noProof/>
          </w:rPr>
          <w:t>4.1.4.2.1</w:t>
        </w:r>
        <w:r w:rsidRPr="005C6BD9">
          <w:rPr>
            <w:rFonts w:ascii="Calibri" w:hAnsi="Calibri" w:cs="Times New Roman"/>
            <w:bCs w:val="0"/>
            <w:noProof/>
            <w:sz w:val="22"/>
            <w:szCs w:val="22"/>
          </w:rPr>
          <w:tab/>
        </w:r>
        <w:r w:rsidRPr="00BB101E">
          <w:rPr>
            <w:rStyle w:val="Hyperlink"/>
            <w:noProof/>
          </w:rPr>
          <w:t>Algorithmic/Business Logic Description (Optional)</w:t>
        </w:r>
        <w:r>
          <w:rPr>
            <w:noProof/>
            <w:webHidden/>
          </w:rPr>
          <w:tab/>
        </w:r>
        <w:r>
          <w:rPr>
            <w:noProof/>
            <w:webHidden/>
          </w:rPr>
          <w:fldChar w:fldCharType="begin"/>
        </w:r>
        <w:r>
          <w:rPr>
            <w:noProof/>
            <w:webHidden/>
          </w:rPr>
          <w:instrText xml:space="preserve"> PAGEREF _Toc31209896 \h </w:instrText>
        </w:r>
        <w:r>
          <w:rPr>
            <w:noProof/>
            <w:webHidden/>
          </w:rPr>
        </w:r>
        <w:r>
          <w:rPr>
            <w:noProof/>
            <w:webHidden/>
          </w:rPr>
          <w:fldChar w:fldCharType="separate"/>
        </w:r>
        <w:r>
          <w:rPr>
            <w:noProof/>
            <w:webHidden/>
          </w:rPr>
          <w:t>8</w:t>
        </w:r>
        <w:r>
          <w:rPr>
            <w:noProof/>
            <w:webHidden/>
          </w:rPr>
          <w:fldChar w:fldCharType="end"/>
        </w:r>
      </w:hyperlink>
    </w:p>
    <w:p w:rsidR="005C6BD9" w:rsidRPr="005C6BD9" w:rsidRDefault="005C6BD9">
      <w:pPr>
        <w:pStyle w:val="TOC5"/>
        <w:tabs>
          <w:tab w:val="left" w:pos="2114"/>
          <w:tab w:val="right" w:leader="dot" w:pos="8630"/>
        </w:tabs>
        <w:rPr>
          <w:rFonts w:ascii="Calibri" w:hAnsi="Calibri" w:cs="Times New Roman"/>
          <w:bCs w:val="0"/>
          <w:noProof/>
          <w:sz w:val="22"/>
          <w:szCs w:val="22"/>
        </w:rPr>
      </w:pPr>
      <w:hyperlink w:anchor="_Toc31209897" w:history="1">
        <w:r w:rsidRPr="00BB101E">
          <w:rPr>
            <w:rStyle w:val="Hyperlink"/>
            <w:noProof/>
          </w:rPr>
          <w:t>4.1.4.2.2</w:t>
        </w:r>
        <w:r w:rsidRPr="005C6BD9">
          <w:rPr>
            <w:rFonts w:ascii="Calibri" w:hAnsi="Calibri" w:cs="Times New Roman"/>
            <w:bCs w:val="0"/>
            <w:noProof/>
            <w:sz w:val="22"/>
            <w:szCs w:val="22"/>
          </w:rPr>
          <w:tab/>
        </w:r>
        <w:r w:rsidRPr="00BB101E">
          <w:rPr>
            <w:rStyle w:val="Hyperlink"/>
            <w:noProof/>
          </w:rPr>
          <w:t>Local Data Structure (Optional)</w:t>
        </w:r>
        <w:r>
          <w:rPr>
            <w:noProof/>
            <w:webHidden/>
          </w:rPr>
          <w:tab/>
        </w:r>
        <w:r>
          <w:rPr>
            <w:noProof/>
            <w:webHidden/>
          </w:rPr>
          <w:fldChar w:fldCharType="begin"/>
        </w:r>
        <w:r>
          <w:rPr>
            <w:noProof/>
            <w:webHidden/>
          </w:rPr>
          <w:instrText xml:space="preserve"> PAGEREF _Toc31209897 \h </w:instrText>
        </w:r>
        <w:r>
          <w:rPr>
            <w:noProof/>
            <w:webHidden/>
          </w:rPr>
        </w:r>
        <w:r>
          <w:rPr>
            <w:noProof/>
            <w:webHidden/>
          </w:rPr>
          <w:fldChar w:fldCharType="separate"/>
        </w:r>
        <w:r>
          <w:rPr>
            <w:noProof/>
            <w:webHidden/>
          </w:rPr>
          <w:t>8</w:t>
        </w:r>
        <w:r>
          <w:rPr>
            <w:noProof/>
            <w:webHidden/>
          </w:rPr>
          <w:fldChar w:fldCharType="end"/>
        </w:r>
      </w:hyperlink>
    </w:p>
    <w:p w:rsidR="005C6BD9" w:rsidRPr="005C6BD9" w:rsidRDefault="005C6BD9">
      <w:pPr>
        <w:pStyle w:val="TOC4"/>
        <w:tabs>
          <w:tab w:val="left" w:pos="1680"/>
          <w:tab w:val="right" w:leader="dot" w:pos="8630"/>
        </w:tabs>
        <w:rPr>
          <w:rFonts w:ascii="Calibri" w:hAnsi="Calibri" w:cs="Times New Roman"/>
          <w:bCs w:val="0"/>
          <w:noProof/>
          <w:sz w:val="22"/>
          <w:szCs w:val="22"/>
        </w:rPr>
      </w:pPr>
      <w:hyperlink w:anchor="_Toc31209898" w:history="1">
        <w:r w:rsidRPr="00BB101E">
          <w:rPr>
            <w:rStyle w:val="Hyperlink"/>
            <w:i/>
            <w:iCs/>
            <w:noProof/>
          </w:rPr>
          <w:t>4.1.4.3</w:t>
        </w:r>
        <w:r w:rsidRPr="005C6BD9">
          <w:rPr>
            <w:rFonts w:ascii="Calibri" w:hAnsi="Calibri" w:cs="Times New Roman"/>
            <w:bCs w:val="0"/>
            <w:noProof/>
            <w:sz w:val="22"/>
            <w:szCs w:val="22"/>
          </w:rPr>
          <w:tab/>
        </w:r>
        <w:r w:rsidRPr="00BB101E">
          <w:rPr>
            <w:rStyle w:val="Hyperlink"/>
            <w:i/>
            <w:iCs/>
            <w:noProof/>
          </w:rPr>
          <w:t>Data Transfer/Value objects</w:t>
        </w:r>
        <w:r>
          <w:rPr>
            <w:noProof/>
            <w:webHidden/>
          </w:rPr>
          <w:tab/>
        </w:r>
        <w:r>
          <w:rPr>
            <w:noProof/>
            <w:webHidden/>
          </w:rPr>
          <w:fldChar w:fldCharType="begin"/>
        </w:r>
        <w:r>
          <w:rPr>
            <w:noProof/>
            <w:webHidden/>
          </w:rPr>
          <w:instrText xml:space="preserve"> PAGEREF _Toc31209898 \h </w:instrText>
        </w:r>
        <w:r>
          <w:rPr>
            <w:noProof/>
            <w:webHidden/>
          </w:rPr>
        </w:r>
        <w:r>
          <w:rPr>
            <w:noProof/>
            <w:webHidden/>
          </w:rPr>
          <w:fldChar w:fldCharType="separate"/>
        </w:r>
        <w:r>
          <w:rPr>
            <w:noProof/>
            <w:webHidden/>
          </w:rPr>
          <w:t>8</w:t>
        </w:r>
        <w:r>
          <w:rPr>
            <w:noProof/>
            <w:webHidden/>
          </w:rPr>
          <w:fldChar w:fldCharType="end"/>
        </w:r>
      </w:hyperlink>
    </w:p>
    <w:p w:rsidR="005C6BD9" w:rsidRPr="005C6BD9" w:rsidRDefault="005C6BD9">
      <w:pPr>
        <w:pStyle w:val="TOC4"/>
        <w:tabs>
          <w:tab w:val="left" w:pos="1680"/>
          <w:tab w:val="right" w:leader="dot" w:pos="8630"/>
        </w:tabs>
        <w:rPr>
          <w:rFonts w:ascii="Calibri" w:hAnsi="Calibri" w:cs="Times New Roman"/>
          <w:bCs w:val="0"/>
          <w:noProof/>
          <w:sz w:val="22"/>
          <w:szCs w:val="22"/>
        </w:rPr>
      </w:pPr>
      <w:hyperlink w:anchor="_Toc31209899" w:history="1">
        <w:r w:rsidRPr="00BB101E">
          <w:rPr>
            <w:rStyle w:val="Hyperlink"/>
            <w:i/>
            <w:iCs/>
            <w:noProof/>
          </w:rPr>
          <w:t>4.1.4.4</w:t>
        </w:r>
        <w:r w:rsidRPr="005C6BD9">
          <w:rPr>
            <w:rFonts w:ascii="Calibri" w:hAnsi="Calibri" w:cs="Times New Roman"/>
            <w:bCs w:val="0"/>
            <w:noProof/>
            <w:sz w:val="22"/>
            <w:szCs w:val="22"/>
          </w:rPr>
          <w:tab/>
        </w:r>
        <w:r w:rsidRPr="00BB101E">
          <w:rPr>
            <w:rStyle w:val="Hyperlink"/>
            <w:i/>
            <w:iCs/>
            <w:noProof/>
          </w:rPr>
          <w:t>Related Database Tables</w:t>
        </w:r>
        <w:r>
          <w:rPr>
            <w:noProof/>
            <w:webHidden/>
          </w:rPr>
          <w:tab/>
        </w:r>
        <w:r>
          <w:rPr>
            <w:noProof/>
            <w:webHidden/>
          </w:rPr>
          <w:fldChar w:fldCharType="begin"/>
        </w:r>
        <w:r>
          <w:rPr>
            <w:noProof/>
            <w:webHidden/>
          </w:rPr>
          <w:instrText xml:space="preserve"> PAGEREF _Toc31209899 \h </w:instrText>
        </w:r>
        <w:r>
          <w:rPr>
            <w:noProof/>
            <w:webHidden/>
          </w:rPr>
        </w:r>
        <w:r>
          <w:rPr>
            <w:noProof/>
            <w:webHidden/>
          </w:rPr>
          <w:fldChar w:fldCharType="separate"/>
        </w:r>
        <w:r>
          <w:rPr>
            <w:noProof/>
            <w:webHidden/>
          </w:rPr>
          <w:t>9</w:t>
        </w:r>
        <w:r>
          <w:rPr>
            <w:noProof/>
            <w:webHidden/>
          </w:rPr>
          <w:fldChar w:fldCharType="end"/>
        </w:r>
      </w:hyperlink>
    </w:p>
    <w:p w:rsidR="005C6BD9" w:rsidRPr="005C6BD9" w:rsidRDefault="005C6BD9">
      <w:pPr>
        <w:pStyle w:val="TOC4"/>
        <w:tabs>
          <w:tab w:val="left" w:pos="1680"/>
          <w:tab w:val="right" w:leader="dot" w:pos="8630"/>
        </w:tabs>
        <w:rPr>
          <w:rFonts w:ascii="Calibri" w:hAnsi="Calibri" w:cs="Times New Roman"/>
          <w:bCs w:val="0"/>
          <w:noProof/>
          <w:sz w:val="22"/>
          <w:szCs w:val="22"/>
        </w:rPr>
      </w:pPr>
      <w:hyperlink w:anchor="_Toc31209900" w:history="1">
        <w:r w:rsidRPr="00BB101E">
          <w:rPr>
            <w:rStyle w:val="Hyperlink"/>
            <w:i/>
            <w:iCs/>
            <w:noProof/>
          </w:rPr>
          <w:t>4.1.4.5</w:t>
        </w:r>
        <w:r w:rsidRPr="005C6BD9">
          <w:rPr>
            <w:rFonts w:ascii="Calibri" w:hAnsi="Calibri" w:cs="Times New Roman"/>
            <w:bCs w:val="0"/>
            <w:noProof/>
            <w:sz w:val="22"/>
            <w:szCs w:val="22"/>
          </w:rPr>
          <w:tab/>
        </w:r>
        <w:r w:rsidRPr="00BB101E">
          <w:rPr>
            <w:rStyle w:val="Hyperlink"/>
            <w:i/>
            <w:iCs/>
            <w:noProof/>
          </w:rPr>
          <w:t>Dependencies with Other Sub-systems/Components</w:t>
        </w:r>
        <w:r>
          <w:rPr>
            <w:noProof/>
            <w:webHidden/>
          </w:rPr>
          <w:tab/>
        </w:r>
        <w:r>
          <w:rPr>
            <w:noProof/>
            <w:webHidden/>
          </w:rPr>
          <w:fldChar w:fldCharType="begin"/>
        </w:r>
        <w:r>
          <w:rPr>
            <w:noProof/>
            <w:webHidden/>
          </w:rPr>
          <w:instrText xml:space="preserve"> PAGEREF _Toc31209900 \h </w:instrText>
        </w:r>
        <w:r>
          <w:rPr>
            <w:noProof/>
            <w:webHidden/>
          </w:rPr>
        </w:r>
        <w:r>
          <w:rPr>
            <w:noProof/>
            <w:webHidden/>
          </w:rPr>
          <w:fldChar w:fldCharType="separate"/>
        </w:r>
        <w:r>
          <w:rPr>
            <w:noProof/>
            <w:webHidden/>
          </w:rPr>
          <w:t>9</w:t>
        </w:r>
        <w:r>
          <w:rPr>
            <w:noProof/>
            <w:webHidden/>
          </w:rPr>
          <w:fldChar w:fldCharType="end"/>
        </w:r>
      </w:hyperlink>
    </w:p>
    <w:p w:rsidR="005C6BD9" w:rsidRPr="005C6BD9" w:rsidRDefault="005C6BD9">
      <w:pPr>
        <w:pStyle w:val="TOC2"/>
        <w:rPr>
          <w:rFonts w:ascii="Calibri" w:hAnsi="Calibri" w:cs="Times New Roman"/>
          <w:bCs w:val="0"/>
          <w:smallCaps w:val="0"/>
          <w:sz w:val="22"/>
          <w:szCs w:val="22"/>
        </w:rPr>
      </w:pPr>
      <w:hyperlink w:anchor="_Toc31209901" w:history="1">
        <w:r w:rsidRPr="00BB101E">
          <w:rPr>
            <w:rStyle w:val="Hyperlink"/>
          </w:rPr>
          <w:t>4.2</w:t>
        </w:r>
        <w:r w:rsidRPr="005C6BD9">
          <w:rPr>
            <w:rFonts w:ascii="Calibri" w:hAnsi="Calibri" w:cs="Times New Roman"/>
            <w:bCs w:val="0"/>
            <w:smallCaps w:val="0"/>
            <w:sz w:val="22"/>
            <w:szCs w:val="22"/>
          </w:rPr>
          <w:tab/>
        </w:r>
        <w:r w:rsidRPr="00BB101E">
          <w:rPr>
            <w:rStyle w:val="Hyperlink"/>
          </w:rPr>
          <w:t>Detailed Design for Feature: &lt;&lt;Feature Name&gt;&gt;</w:t>
        </w:r>
        <w:r>
          <w:rPr>
            <w:webHidden/>
          </w:rPr>
          <w:tab/>
        </w:r>
        <w:r>
          <w:rPr>
            <w:webHidden/>
          </w:rPr>
          <w:fldChar w:fldCharType="begin"/>
        </w:r>
        <w:r>
          <w:rPr>
            <w:webHidden/>
          </w:rPr>
          <w:instrText xml:space="preserve"> PAGEREF _Toc31209901 \h </w:instrText>
        </w:r>
        <w:r>
          <w:rPr>
            <w:webHidden/>
          </w:rPr>
        </w:r>
        <w:r>
          <w:rPr>
            <w:webHidden/>
          </w:rPr>
          <w:fldChar w:fldCharType="separate"/>
        </w:r>
        <w:r>
          <w:rPr>
            <w:webHidden/>
          </w:rPr>
          <w:t>9</w:t>
        </w:r>
        <w:r>
          <w:rPr>
            <w:webHidden/>
          </w:rPr>
          <w:fldChar w:fldCharType="end"/>
        </w:r>
      </w:hyperlink>
    </w:p>
    <w:p w:rsidR="005C6BD9" w:rsidRPr="005C6BD9" w:rsidRDefault="005C6BD9">
      <w:pPr>
        <w:pStyle w:val="TOC1"/>
        <w:rPr>
          <w:rFonts w:ascii="Calibri" w:hAnsi="Calibri" w:cs="Times New Roman"/>
          <w:b w:val="0"/>
          <w:bCs w:val="0"/>
          <w:caps w:val="0"/>
          <w:sz w:val="22"/>
          <w:szCs w:val="22"/>
        </w:rPr>
      </w:pPr>
      <w:hyperlink w:anchor="_Toc31209902" w:history="1">
        <w:r w:rsidRPr="00BB101E">
          <w:rPr>
            <w:rStyle w:val="Hyperlink"/>
          </w:rPr>
          <w:t>5</w:t>
        </w:r>
        <w:r w:rsidRPr="005C6BD9">
          <w:rPr>
            <w:rFonts w:ascii="Calibri" w:hAnsi="Calibri" w:cs="Times New Roman"/>
            <w:b w:val="0"/>
            <w:bCs w:val="0"/>
            <w:caps w:val="0"/>
            <w:sz w:val="22"/>
            <w:szCs w:val="22"/>
          </w:rPr>
          <w:tab/>
        </w:r>
        <w:r w:rsidRPr="00BB101E">
          <w:rPr>
            <w:rStyle w:val="Hyperlink"/>
          </w:rPr>
          <w:t>Detailed Design for Module: &lt;&lt;Module Name&gt;&gt;</w:t>
        </w:r>
        <w:r>
          <w:rPr>
            <w:webHidden/>
          </w:rPr>
          <w:tab/>
        </w:r>
        <w:r>
          <w:rPr>
            <w:webHidden/>
          </w:rPr>
          <w:fldChar w:fldCharType="begin"/>
        </w:r>
        <w:r>
          <w:rPr>
            <w:webHidden/>
          </w:rPr>
          <w:instrText xml:space="preserve"> PAGEREF _Toc31209902 \h </w:instrText>
        </w:r>
        <w:r>
          <w:rPr>
            <w:webHidden/>
          </w:rPr>
        </w:r>
        <w:r>
          <w:rPr>
            <w:webHidden/>
          </w:rPr>
          <w:fldChar w:fldCharType="separate"/>
        </w:r>
        <w:r>
          <w:rPr>
            <w:webHidden/>
          </w:rPr>
          <w:t>10</w:t>
        </w:r>
        <w:r>
          <w:rPr>
            <w:webHidden/>
          </w:rPr>
          <w:fldChar w:fldCharType="end"/>
        </w:r>
      </w:hyperlink>
    </w:p>
    <w:p w:rsidR="005C6BD9" w:rsidRPr="005C6BD9" w:rsidRDefault="005C6BD9">
      <w:pPr>
        <w:pStyle w:val="TOC1"/>
        <w:rPr>
          <w:rFonts w:ascii="Calibri" w:hAnsi="Calibri" w:cs="Times New Roman"/>
          <w:b w:val="0"/>
          <w:bCs w:val="0"/>
          <w:caps w:val="0"/>
          <w:sz w:val="22"/>
          <w:szCs w:val="22"/>
        </w:rPr>
      </w:pPr>
      <w:hyperlink w:anchor="_Toc31209903" w:history="1">
        <w:r w:rsidRPr="00BB101E">
          <w:rPr>
            <w:rStyle w:val="Hyperlink"/>
          </w:rPr>
          <w:t>6</w:t>
        </w:r>
        <w:r w:rsidRPr="005C6BD9">
          <w:rPr>
            <w:rFonts w:ascii="Calibri" w:hAnsi="Calibri" w:cs="Times New Roman"/>
            <w:b w:val="0"/>
            <w:bCs w:val="0"/>
            <w:caps w:val="0"/>
            <w:sz w:val="22"/>
            <w:szCs w:val="22"/>
          </w:rPr>
          <w:tab/>
        </w:r>
        <w:r w:rsidRPr="00BB101E">
          <w:rPr>
            <w:rStyle w:val="Hyperlink"/>
          </w:rPr>
          <w:t>Database Design</w:t>
        </w:r>
        <w:r>
          <w:rPr>
            <w:webHidden/>
          </w:rPr>
          <w:tab/>
        </w:r>
        <w:r>
          <w:rPr>
            <w:webHidden/>
          </w:rPr>
          <w:fldChar w:fldCharType="begin"/>
        </w:r>
        <w:r>
          <w:rPr>
            <w:webHidden/>
          </w:rPr>
          <w:instrText xml:space="preserve"> PAGEREF _Toc31209903 \h </w:instrText>
        </w:r>
        <w:r>
          <w:rPr>
            <w:webHidden/>
          </w:rPr>
        </w:r>
        <w:r>
          <w:rPr>
            <w:webHidden/>
          </w:rPr>
          <w:fldChar w:fldCharType="separate"/>
        </w:r>
        <w:r>
          <w:rPr>
            <w:webHidden/>
          </w:rPr>
          <w:t>11</w:t>
        </w:r>
        <w:r>
          <w:rPr>
            <w:webHidden/>
          </w:rPr>
          <w:fldChar w:fldCharType="end"/>
        </w:r>
      </w:hyperlink>
    </w:p>
    <w:p w:rsidR="005C6BD9" w:rsidRPr="005C6BD9" w:rsidRDefault="005C6BD9">
      <w:pPr>
        <w:pStyle w:val="TOC2"/>
        <w:rPr>
          <w:rFonts w:ascii="Calibri" w:hAnsi="Calibri" w:cs="Times New Roman"/>
          <w:bCs w:val="0"/>
          <w:smallCaps w:val="0"/>
          <w:sz w:val="22"/>
          <w:szCs w:val="22"/>
        </w:rPr>
      </w:pPr>
      <w:hyperlink w:anchor="_Toc31209904" w:history="1">
        <w:r w:rsidRPr="00BB101E">
          <w:rPr>
            <w:rStyle w:val="Hyperlink"/>
          </w:rPr>
          <w:t>6.1</w:t>
        </w:r>
        <w:r w:rsidRPr="005C6BD9">
          <w:rPr>
            <w:rFonts w:ascii="Calibri" w:hAnsi="Calibri" w:cs="Times New Roman"/>
            <w:bCs w:val="0"/>
            <w:smallCaps w:val="0"/>
            <w:sz w:val="22"/>
            <w:szCs w:val="22"/>
          </w:rPr>
          <w:tab/>
        </w:r>
        <w:r w:rsidRPr="00BB101E">
          <w:rPr>
            <w:rStyle w:val="Hyperlink"/>
          </w:rPr>
          <w:t>Entity Relationship Diagrams</w:t>
        </w:r>
        <w:r>
          <w:rPr>
            <w:webHidden/>
          </w:rPr>
          <w:tab/>
        </w:r>
        <w:r>
          <w:rPr>
            <w:webHidden/>
          </w:rPr>
          <w:fldChar w:fldCharType="begin"/>
        </w:r>
        <w:r>
          <w:rPr>
            <w:webHidden/>
          </w:rPr>
          <w:instrText xml:space="preserve"> PAGEREF _Toc31209904 \h </w:instrText>
        </w:r>
        <w:r>
          <w:rPr>
            <w:webHidden/>
          </w:rPr>
        </w:r>
        <w:r>
          <w:rPr>
            <w:webHidden/>
          </w:rPr>
          <w:fldChar w:fldCharType="separate"/>
        </w:r>
        <w:r>
          <w:rPr>
            <w:webHidden/>
          </w:rPr>
          <w:t>11</w:t>
        </w:r>
        <w:r>
          <w:rPr>
            <w:webHidden/>
          </w:rPr>
          <w:fldChar w:fldCharType="end"/>
        </w:r>
      </w:hyperlink>
    </w:p>
    <w:p w:rsidR="005C6BD9" w:rsidRPr="005C6BD9" w:rsidRDefault="005C6BD9">
      <w:pPr>
        <w:pStyle w:val="TOC1"/>
        <w:rPr>
          <w:rFonts w:ascii="Calibri" w:hAnsi="Calibri" w:cs="Times New Roman"/>
          <w:b w:val="0"/>
          <w:bCs w:val="0"/>
          <w:caps w:val="0"/>
          <w:sz w:val="22"/>
          <w:szCs w:val="22"/>
        </w:rPr>
      </w:pPr>
      <w:hyperlink w:anchor="_Toc31209905" w:history="1">
        <w:r w:rsidRPr="00BB101E">
          <w:rPr>
            <w:rStyle w:val="Hyperlink"/>
          </w:rPr>
          <w:t>7</w:t>
        </w:r>
        <w:r w:rsidRPr="005C6BD9">
          <w:rPr>
            <w:rFonts w:ascii="Calibri" w:hAnsi="Calibri" w:cs="Times New Roman"/>
            <w:b w:val="0"/>
            <w:bCs w:val="0"/>
            <w:caps w:val="0"/>
            <w:sz w:val="22"/>
            <w:szCs w:val="22"/>
          </w:rPr>
          <w:tab/>
        </w:r>
        <w:r w:rsidRPr="00BB101E">
          <w:rPr>
            <w:rStyle w:val="Hyperlink"/>
          </w:rPr>
          <w:t>Packaging/Folder Structure and System Artifacts</w:t>
        </w:r>
        <w:r>
          <w:rPr>
            <w:webHidden/>
          </w:rPr>
          <w:tab/>
        </w:r>
        <w:r>
          <w:rPr>
            <w:webHidden/>
          </w:rPr>
          <w:fldChar w:fldCharType="begin"/>
        </w:r>
        <w:r>
          <w:rPr>
            <w:webHidden/>
          </w:rPr>
          <w:instrText xml:space="preserve"> PAGEREF _Toc31209905 \h </w:instrText>
        </w:r>
        <w:r>
          <w:rPr>
            <w:webHidden/>
          </w:rPr>
        </w:r>
        <w:r>
          <w:rPr>
            <w:webHidden/>
          </w:rPr>
          <w:fldChar w:fldCharType="separate"/>
        </w:r>
        <w:r>
          <w:rPr>
            <w:webHidden/>
          </w:rPr>
          <w:t>12</w:t>
        </w:r>
        <w:r>
          <w:rPr>
            <w:webHidden/>
          </w:rPr>
          <w:fldChar w:fldCharType="end"/>
        </w:r>
      </w:hyperlink>
    </w:p>
    <w:p w:rsidR="005C6BD9" w:rsidRPr="005C6BD9" w:rsidRDefault="005C6BD9">
      <w:pPr>
        <w:pStyle w:val="TOC2"/>
        <w:rPr>
          <w:rFonts w:ascii="Calibri" w:hAnsi="Calibri" w:cs="Times New Roman"/>
          <w:bCs w:val="0"/>
          <w:smallCaps w:val="0"/>
          <w:sz w:val="22"/>
          <w:szCs w:val="22"/>
        </w:rPr>
      </w:pPr>
      <w:hyperlink w:anchor="_Toc31209906" w:history="1">
        <w:r w:rsidRPr="00BB101E">
          <w:rPr>
            <w:rStyle w:val="Hyperlink"/>
          </w:rPr>
          <w:t>7.1</w:t>
        </w:r>
        <w:r w:rsidRPr="005C6BD9">
          <w:rPr>
            <w:rFonts w:ascii="Calibri" w:hAnsi="Calibri" w:cs="Times New Roman"/>
            <w:bCs w:val="0"/>
            <w:smallCaps w:val="0"/>
            <w:sz w:val="22"/>
            <w:szCs w:val="22"/>
          </w:rPr>
          <w:tab/>
        </w:r>
        <w:r w:rsidRPr="00BB101E">
          <w:rPr>
            <w:rStyle w:val="Hyperlink"/>
          </w:rPr>
          <w:t>System Artifacts</w:t>
        </w:r>
        <w:r>
          <w:rPr>
            <w:webHidden/>
          </w:rPr>
          <w:tab/>
        </w:r>
        <w:r>
          <w:rPr>
            <w:webHidden/>
          </w:rPr>
          <w:fldChar w:fldCharType="begin"/>
        </w:r>
        <w:r>
          <w:rPr>
            <w:webHidden/>
          </w:rPr>
          <w:instrText xml:space="preserve"> PAGEREF _Toc31209906 \h </w:instrText>
        </w:r>
        <w:r>
          <w:rPr>
            <w:webHidden/>
          </w:rPr>
        </w:r>
        <w:r>
          <w:rPr>
            <w:webHidden/>
          </w:rPr>
          <w:fldChar w:fldCharType="separate"/>
        </w:r>
        <w:r>
          <w:rPr>
            <w:webHidden/>
          </w:rPr>
          <w:t>12</w:t>
        </w:r>
        <w:r>
          <w:rPr>
            <w:webHidden/>
          </w:rPr>
          <w:fldChar w:fldCharType="end"/>
        </w:r>
      </w:hyperlink>
    </w:p>
    <w:p w:rsidR="005C6BD9" w:rsidRPr="005C6BD9" w:rsidRDefault="005C6BD9">
      <w:pPr>
        <w:pStyle w:val="TOC1"/>
        <w:rPr>
          <w:rFonts w:ascii="Calibri" w:hAnsi="Calibri" w:cs="Times New Roman"/>
          <w:b w:val="0"/>
          <w:bCs w:val="0"/>
          <w:caps w:val="0"/>
          <w:sz w:val="22"/>
          <w:szCs w:val="22"/>
        </w:rPr>
      </w:pPr>
      <w:hyperlink w:anchor="_Toc31209907" w:history="1">
        <w:r w:rsidRPr="00BB101E">
          <w:rPr>
            <w:rStyle w:val="Hyperlink"/>
          </w:rPr>
          <w:t>8</w:t>
        </w:r>
        <w:r w:rsidRPr="005C6BD9">
          <w:rPr>
            <w:rFonts w:ascii="Calibri" w:hAnsi="Calibri" w:cs="Times New Roman"/>
            <w:b w:val="0"/>
            <w:bCs w:val="0"/>
            <w:caps w:val="0"/>
            <w:sz w:val="22"/>
            <w:szCs w:val="22"/>
          </w:rPr>
          <w:tab/>
        </w:r>
        <w:r w:rsidRPr="00BB101E">
          <w:rPr>
            <w:rStyle w:val="Hyperlink"/>
          </w:rPr>
          <w:t>Core Technical Services Design</w:t>
        </w:r>
        <w:r>
          <w:rPr>
            <w:webHidden/>
          </w:rPr>
          <w:tab/>
        </w:r>
        <w:r>
          <w:rPr>
            <w:webHidden/>
          </w:rPr>
          <w:fldChar w:fldCharType="begin"/>
        </w:r>
        <w:r>
          <w:rPr>
            <w:webHidden/>
          </w:rPr>
          <w:instrText xml:space="preserve"> PAGEREF _Toc31209907 \h </w:instrText>
        </w:r>
        <w:r>
          <w:rPr>
            <w:webHidden/>
          </w:rPr>
        </w:r>
        <w:r>
          <w:rPr>
            <w:webHidden/>
          </w:rPr>
          <w:fldChar w:fldCharType="separate"/>
        </w:r>
        <w:r>
          <w:rPr>
            <w:webHidden/>
          </w:rPr>
          <w:t>13</w:t>
        </w:r>
        <w:r>
          <w:rPr>
            <w:webHidden/>
          </w:rPr>
          <w:fldChar w:fldCharType="end"/>
        </w:r>
      </w:hyperlink>
    </w:p>
    <w:p w:rsidR="005C6BD9" w:rsidRPr="005C6BD9" w:rsidRDefault="005C6BD9">
      <w:pPr>
        <w:pStyle w:val="TOC2"/>
        <w:rPr>
          <w:rFonts w:ascii="Calibri" w:hAnsi="Calibri" w:cs="Times New Roman"/>
          <w:bCs w:val="0"/>
          <w:smallCaps w:val="0"/>
          <w:sz w:val="22"/>
          <w:szCs w:val="22"/>
        </w:rPr>
      </w:pPr>
      <w:hyperlink w:anchor="_Toc31209908" w:history="1">
        <w:r w:rsidRPr="00BB101E">
          <w:rPr>
            <w:rStyle w:val="Hyperlink"/>
          </w:rPr>
          <w:t>8.1</w:t>
        </w:r>
        <w:r w:rsidRPr="005C6BD9">
          <w:rPr>
            <w:rFonts w:ascii="Calibri" w:hAnsi="Calibri" w:cs="Times New Roman"/>
            <w:bCs w:val="0"/>
            <w:smallCaps w:val="0"/>
            <w:sz w:val="22"/>
            <w:szCs w:val="22"/>
          </w:rPr>
          <w:tab/>
        </w:r>
        <w:r w:rsidRPr="00BB101E">
          <w:rPr>
            <w:rStyle w:val="Hyperlink"/>
          </w:rPr>
          <w:t>Persistence</w:t>
        </w:r>
        <w:r>
          <w:rPr>
            <w:webHidden/>
          </w:rPr>
          <w:tab/>
        </w:r>
        <w:r>
          <w:rPr>
            <w:webHidden/>
          </w:rPr>
          <w:fldChar w:fldCharType="begin"/>
        </w:r>
        <w:r>
          <w:rPr>
            <w:webHidden/>
          </w:rPr>
          <w:instrText xml:space="preserve"> PAGEREF _Toc31209908 \h </w:instrText>
        </w:r>
        <w:r>
          <w:rPr>
            <w:webHidden/>
          </w:rPr>
        </w:r>
        <w:r>
          <w:rPr>
            <w:webHidden/>
          </w:rPr>
          <w:fldChar w:fldCharType="separate"/>
        </w:r>
        <w:r>
          <w:rPr>
            <w:webHidden/>
          </w:rPr>
          <w:t>13</w:t>
        </w:r>
        <w:r>
          <w:rPr>
            <w:webHidden/>
          </w:rPr>
          <w:fldChar w:fldCharType="end"/>
        </w:r>
      </w:hyperlink>
    </w:p>
    <w:p w:rsidR="005C6BD9" w:rsidRPr="005C6BD9" w:rsidRDefault="005C6BD9">
      <w:pPr>
        <w:pStyle w:val="TOC2"/>
        <w:rPr>
          <w:rFonts w:ascii="Calibri" w:hAnsi="Calibri" w:cs="Times New Roman"/>
          <w:bCs w:val="0"/>
          <w:smallCaps w:val="0"/>
          <w:sz w:val="22"/>
          <w:szCs w:val="22"/>
        </w:rPr>
      </w:pPr>
      <w:hyperlink w:anchor="_Toc31209909" w:history="1">
        <w:r w:rsidRPr="00BB101E">
          <w:rPr>
            <w:rStyle w:val="Hyperlink"/>
          </w:rPr>
          <w:t>8.2</w:t>
        </w:r>
        <w:r w:rsidRPr="005C6BD9">
          <w:rPr>
            <w:rFonts w:ascii="Calibri" w:hAnsi="Calibri" w:cs="Times New Roman"/>
            <w:bCs w:val="0"/>
            <w:smallCaps w:val="0"/>
            <w:sz w:val="22"/>
            <w:szCs w:val="22"/>
          </w:rPr>
          <w:tab/>
        </w:r>
        <w:r w:rsidRPr="00BB101E">
          <w:rPr>
            <w:rStyle w:val="Hyperlink"/>
          </w:rPr>
          <w:t>Inter-process Communication</w:t>
        </w:r>
        <w:r>
          <w:rPr>
            <w:webHidden/>
          </w:rPr>
          <w:tab/>
        </w:r>
        <w:r>
          <w:rPr>
            <w:webHidden/>
          </w:rPr>
          <w:fldChar w:fldCharType="begin"/>
        </w:r>
        <w:r>
          <w:rPr>
            <w:webHidden/>
          </w:rPr>
          <w:instrText xml:space="preserve"> PAGEREF _Toc31209909 \h </w:instrText>
        </w:r>
        <w:r>
          <w:rPr>
            <w:webHidden/>
          </w:rPr>
        </w:r>
        <w:r>
          <w:rPr>
            <w:webHidden/>
          </w:rPr>
          <w:fldChar w:fldCharType="separate"/>
        </w:r>
        <w:r>
          <w:rPr>
            <w:webHidden/>
          </w:rPr>
          <w:t>13</w:t>
        </w:r>
        <w:r>
          <w:rPr>
            <w:webHidden/>
          </w:rPr>
          <w:fldChar w:fldCharType="end"/>
        </w:r>
      </w:hyperlink>
    </w:p>
    <w:p w:rsidR="005C6BD9" w:rsidRPr="005C6BD9" w:rsidRDefault="005C6BD9">
      <w:pPr>
        <w:pStyle w:val="TOC2"/>
        <w:rPr>
          <w:rFonts w:ascii="Calibri" w:hAnsi="Calibri" w:cs="Times New Roman"/>
          <w:bCs w:val="0"/>
          <w:smallCaps w:val="0"/>
          <w:sz w:val="22"/>
          <w:szCs w:val="22"/>
        </w:rPr>
      </w:pPr>
      <w:hyperlink w:anchor="_Toc31209910" w:history="1">
        <w:r w:rsidRPr="00BB101E">
          <w:rPr>
            <w:rStyle w:val="Hyperlink"/>
          </w:rPr>
          <w:t>8.3</w:t>
        </w:r>
        <w:r w:rsidRPr="005C6BD9">
          <w:rPr>
            <w:rFonts w:ascii="Calibri" w:hAnsi="Calibri" w:cs="Times New Roman"/>
            <w:bCs w:val="0"/>
            <w:smallCaps w:val="0"/>
            <w:sz w:val="22"/>
            <w:szCs w:val="22"/>
          </w:rPr>
          <w:tab/>
        </w:r>
        <w:r w:rsidRPr="00BB101E">
          <w:rPr>
            <w:rStyle w:val="Hyperlink"/>
          </w:rPr>
          <w:t>Authentication and Authorization</w:t>
        </w:r>
        <w:r>
          <w:rPr>
            <w:webHidden/>
          </w:rPr>
          <w:tab/>
        </w:r>
        <w:r>
          <w:rPr>
            <w:webHidden/>
          </w:rPr>
          <w:fldChar w:fldCharType="begin"/>
        </w:r>
        <w:r>
          <w:rPr>
            <w:webHidden/>
          </w:rPr>
          <w:instrText xml:space="preserve"> PAGEREF _Toc31209910 \h </w:instrText>
        </w:r>
        <w:r>
          <w:rPr>
            <w:webHidden/>
          </w:rPr>
        </w:r>
        <w:r>
          <w:rPr>
            <w:webHidden/>
          </w:rPr>
          <w:fldChar w:fldCharType="separate"/>
        </w:r>
        <w:r>
          <w:rPr>
            <w:webHidden/>
          </w:rPr>
          <w:t>13</w:t>
        </w:r>
        <w:r>
          <w:rPr>
            <w:webHidden/>
          </w:rPr>
          <w:fldChar w:fldCharType="end"/>
        </w:r>
      </w:hyperlink>
    </w:p>
    <w:p w:rsidR="005C6BD9" w:rsidRPr="005C6BD9" w:rsidRDefault="005C6BD9">
      <w:pPr>
        <w:pStyle w:val="TOC2"/>
        <w:rPr>
          <w:rFonts w:ascii="Calibri" w:hAnsi="Calibri" w:cs="Times New Roman"/>
          <w:bCs w:val="0"/>
          <w:smallCaps w:val="0"/>
          <w:sz w:val="22"/>
          <w:szCs w:val="22"/>
        </w:rPr>
      </w:pPr>
      <w:hyperlink w:anchor="_Toc31209911" w:history="1">
        <w:r w:rsidRPr="00BB101E">
          <w:rPr>
            <w:rStyle w:val="Hyperlink"/>
          </w:rPr>
          <w:t>8.4</w:t>
        </w:r>
        <w:r w:rsidRPr="005C6BD9">
          <w:rPr>
            <w:rFonts w:ascii="Calibri" w:hAnsi="Calibri" w:cs="Times New Roman"/>
            <w:bCs w:val="0"/>
            <w:smallCaps w:val="0"/>
            <w:sz w:val="22"/>
            <w:szCs w:val="22"/>
          </w:rPr>
          <w:tab/>
        </w:r>
        <w:r w:rsidRPr="00BB101E">
          <w:rPr>
            <w:rStyle w:val="Hyperlink"/>
          </w:rPr>
          <w:t>Error Handling</w:t>
        </w:r>
        <w:r>
          <w:rPr>
            <w:webHidden/>
          </w:rPr>
          <w:tab/>
        </w:r>
        <w:r>
          <w:rPr>
            <w:webHidden/>
          </w:rPr>
          <w:fldChar w:fldCharType="begin"/>
        </w:r>
        <w:r>
          <w:rPr>
            <w:webHidden/>
          </w:rPr>
          <w:instrText xml:space="preserve"> PAGEREF _Toc31209911 \h </w:instrText>
        </w:r>
        <w:r>
          <w:rPr>
            <w:webHidden/>
          </w:rPr>
        </w:r>
        <w:r>
          <w:rPr>
            <w:webHidden/>
          </w:rPr>
          <w:fldChar w:fldCharType="separate"/>
        </w:r>
        <w:r>
          <w:rPr>
            <w:webHidden/>
          </w:rPr>
          <w:t>13</w:t>
        </w:r>
        <w:r>
          <w:rPr>
            <w:webHidden/>
          </w:rPr>
          <w:fldChar w:fldCharType="end"/>
        </w:r>
      </w:hyperlink>
    </w:p>
    <w:p w:rsidR="005C6BD9" w:rsidRPr="005C6BD9" w:rsidRDefault="005C6BD9">
      <w:pPr>
        <w:pStyle w:val="TOC2"/>
        <w:rPr>
          <w:rFonts w:ascii="Calibri" w:hAnsi="Calibri" w:cs="Times New Roman"/>
          <w:bCs w:val="0"/>
          <w:smallCaps w:val="0"/>
          <w:sz w:val="22"/>
          <w:szCs w:val="22"/>
        </w:rPr>
      </w:pPr>
      <w:hyperlink w:anchor="_Toc31209912" w:history="1">
        <w:r w:rsidRPr="00BB101E">
          <w:rPr>
            <w:rStyle w:val="Hyperlink"/>
          </w:rPr>
          <w:t>8.5</w:t>
        </w:r>
        <w:r w:rsidRPr="005C6BD9">
          <w:rPr>
            <w:rFonts w:ascii="Calibri" w:hAnsi="Calibri" w:cs="Times New Roman"/>
            <w:bCs w:val="0"/>
            <w:smallCaps w:val="0"/>
            <w:sz w:val="22"/>
            <w:szCs w:val="22"/>
          </w:rPr>
          <w:tab/>
        </w:r>
        <w:r w:rsidRPr="00BB101E">
          <w:rPr>
            <w:rStyle w:val="Hyperlink"/>
          </w:rPr>
          <w:t>Logging</w:t>
        </w:r>
        <w:r>
          <w:rPr>
            <w:webHidden/>
          </w:rPr>
          <w:tab/>
        </w:r>
        <w:r>
          <w:rPr>
            <w:webHidden/>
          </w:rPr>
          <w:fldChar w:fldCharType="begin"/>
        </w:r>
        <w:r>
          <w:rPr>
            <w:webHidden/>
          </w:rPr>
          <w:instrText xml:space="preserve"> PAGEREF _Toc31209912 \h </w:instrText>
        </w:r>
        <w:r>
          <w:rPr>
            <w:webHidden/>
          </w:rPr>
        </w:r>
        <w:r>
          <w:rPr>
            <w:webHidden/>
          </w:rPr>
          <w:fldChar w:fldCharType="separate"/>
        </w:r>
        <w:r>
          <w:rPr>
            <w:webHidden/>
          </w:rPr>
          <w:t>13</w:t>
        </w:r>
        <w:r>
          <w:rPr>
            <w:webHidden/>
          </w:rPr>
          <w:fldChar w:fldCharType="end"/>
        </w:r>
      </w:hyperlink>
    </w:p>
    <w:p w:rsidR="005C6BD9" w:rsidRPr="005C6BD9" w:rsidRDefault="005C6BD9">
      <w:pPr>
        <w:pStyle w:val="TOC2"/>
        <w:rPr>
          <w:rFonts w:ascii="Calibri" w:hAnsi="Calibri" w:cs="Times New Roman"/>
          <w:bCs w:val="0"/>
          <w:smallCaps w:val="0"/>
          <w:sz w:val="22"/>
          <w:szCs w:val="22"/>
        </w:rPr>
      </w:pPr>
      <w:hyperlink w:anchor="_Toc31209913" w:history="1">
        <w:r w:rsidRPr="00BB101E">
          <w:rPr>
            <w:rStyle w:val="Hyperlink"/>
          </w:rPr>
          <w:t>8.6</w:t>
        </w:r>
        <w:r w:rsidRPr="005C6BD9">
          <w:rPr>
            <w:rFonts w:ascii="Calibri" w:hAnsi="Calibri" w:cs="Times New Roman"/>
            <w:bCs w:val="0"/>
            <w:smallCaps w:val="0"/>
            <w:sz w:val="22"/>
            <w:szCs w:val="22"/>
          </w:rPr>
          <w:tab/>
        </w:r>
        <w:r w:rsidRPr="00BB101E">
          <w:rPr>
            <w:rStyle w:val="Hyperlink"/>
          </w:rPr>
          <w:t>Transaction Management</w:t>
        </w:r>
        <w:r>
          <w:rPr>
            <w:webHidden/>
          </w:rPr>
          <w:tab/>
        </w:r>
        <w:r>
          <w:rPr>
            <w:webHidden/>
          </w:rPr>
          <w:fldChar w:fldCharType="begin"/>
        </w:r>
        <w:r>
          <w:rPr>
            <w:webHidden/>
          </w:rPr>
          <w:instrText xml:space="preserve"> PAGEREF _Toc31209913 \h </w:instrText>
        </w:r>
        <w:r>
          <w:rPr>
            <w:webHidden/>
          </w:rPr>
        </w:r>
        <w:r>
          <w:rPr>
            <w:webHidden/>
          </w:rPr>
          <w:fldChar w:fldCharType="separate"/>
        </w:r>
        <w:r>
          <w:rPr>
            <w:webHidden/>
          </w:rPr>
          <w:t>13</w:t>
        </w:r>
        <w:r>
          <w:rPr>
            <w:webHidden/>
          </w:rPr>
          <w:fldChar w:fldCharType="end"/>
        </w:r>
      </w:hyperlink>
    </w:p>
    <w:p w:rsidR="005C6BD9" w:rsidRPr="005C6BD9" w:rsidRDefault="005C6BD9">
      <w:pPr>
        <w:pStyle w:val="TOC2"/>
        <w:rPr>
          <w:rFonts w:ascii="Calibri" w:hAnsi="Calibri" w:cs="Times New Roman"/>
          <w:bCs w:val="0"/>
          <w:smallCaps w:val="0"/>
          <w:sz w:val="22"/>
          <w:szCs w:val="22"/>
        </w:rPr>
      </w:pPr>
      <w:hyperlink w:anchor="_Toc31209914" w:history="1">
        <w:r w:rsidRPr="00BB101E">
          <w:rPr>
            <w:rStyle w:val="Hyperlink"/>
          </w:rPr>
          <w:t>8.7</w:t>
        </w:r>
        <w:r w:rsidRPr="005C6BD9">
          <w:rPr>
            <w:rFonts w:ascii="Calibri" w:hAnsi="Calibri" w:cs="Times New Roman"/>
            <w:bCs w:val="0"/>
            <w:smallCaps w:val="0"/>
            <w:sz w:val="22"/>
            <w:szCs w:val="22"/>
          </w:rPr>
          <w:tab/>
        </w:r>
        <w:r w:rsidRPr="00BB101E">
          <w:rPr>
            <w:rStyle w:val="Hyperlink"/>
          </w:rPr>
          <w:t>Other Applicable Technical Services</w:t>
        </w:r>
        <w:r>
          <w:rPr>
            <w:webHidden/>
          </w:rPr>
          <w:tab/>
        </w:r>
        <w:r>
          <w:rPr>
            <w:webHidden/>
          </w:rPr>
          <w:fldChar w:fldCharType="begin"/>
        </w:r>
        <w:r>
          <w:rPr>
            <w:webHidden/>
          </w:rPr>
          <w:instrText xml:space="preserve"> PAGEREF _Toc31209914 \h </w:instrText>
        </w:r>
        <w:r>
          <w:rPr>
            <w:webHidden/>
          </w:rPr>
        </w:r>
        <w:r>
          <w:rPr>
            <w:webHidden/>
          </w:rPr>
          <w:fldChar w:fldCharType="separate"/>
        </w:r>
        <w:r>
          <w:rPr>
            <w:webHidden/>
          </w:rPr>
          <w:t>13</w:t>
        </w:r>
        <w:r>
          <w:rPr>
            <w:webHidden/>
          </w:rPr>
          <w:fldChar w:fldCharType="end"/>
        </w:r>
      </w:hyperlink>
    </w:p>
    <w:p w:rsidR="005C6BD9" w:rsidRPr="005C6BD9" w:rsidRDefault="005C6BD9">
      <w:pPr>
        <w:pStyle w:val="TOC1"/>
        <w:rPr>
          <w:rFonts w:ascii="Calibri" w:hAnsi="Calibri" w:cs="Times New Roman"/>
          <w:b w:val="0"/>
          <w:bCs w:val="0"/>
          <w:caps w:val="0"/>
          <w:sz w:val="22"/>
          <w:szCs w:val="22"/>
        </w:rPr>
      </w:pPr>
      <w:hyperlink w:anchor="_Toc31209915" w:history="1">
        <w:r w:rsidRPr="00BB101E">
          <w:rPr>
            <w:rStyle w:val="Hyperlink"/>
          </w:rPr>
          <w:t>9</w:t>
        </w:r>
        <w:r w:rsidRPr="005C6BD9">
          <w:rPr>
            <w:rFonts w:ascii="Calibri" w:hAnsi="Calibri" w:cs="Times New Roman"/>
            <w:b w:val="0"/>
            <w:bCs w:val="0"/>
            <w:caps w:val="0"/>
            <w:sz w:val="22"/>
            <w:szCs w:val="22"/>
          </w:rPr>
          <w:tab/>
        </w:r>
        <w:r w:rsidRPr="00BB101E">
          <w:rPr>
            <w:rStyle w:val="Hyperlink"/>
          </w:rPr>
          <w:t>Non Functional Requirements</w:t>
        </w:r>
        <w:r>
          <w:rPr>
            <w:webHidden/>
          </w:rPr>
          <w:tab/>
        </w:r>
        <w:r>
          <w:rPr>
            <w:webHidden/>
          </w:rPr>
          <w:fldChar w:fldCharType="begin"/>
        </w:r>
        <w:r>
          <w:rPr>
            <w:webHidden/>
          </w:rPr>
          <w:instrText xml:space="preserve"> PAGEREF _Toc31209915 \h </w:instrText>
        </w:r>
        <w:r>
          <w:rPr>
            <w:webHidden/>
          </w:rPr>
        </w:r>
        <w:r>
          <w:rPr>
            <w:webHidden/>
          </w:rPr>
          <w:fldChar w:fldCharType="separate"/>
        </w:r>
        <w:r>
          <w:rPr>
            <w:webHidden/>
          </w:rPr>
          <w:t>14</w:t>
        </w:r>
        <w:r>
          <w:rPr>
            <w:webHidden/>
          </w:rPr>
          <w:fldChar w:fldCharType="end"/>
        </w:r>
      </w:hyperlink>
    </w:p>
    <w:p w:rsidR="005C6BD9" w:rsidRPr="005C6BD9" w:rsidRDefault="005C6BD9">
      <w:pPr>
        <w:pStyle w:val="TOC1"/>
        <w:rPr>
          <w:rFonts w:ascii="Calibri" w:hAnsi="Calibri" w:cs="Times New Roman"/>
          <w:b w:val="0"/>
          <w:bCs w:val="0"/>
          <w:caps w:val="0"/>
          <w:sz w:val="22"/>
          <w:szCs w:val="22"/>
        </w:rPr>
      </w:pPr>
      <w:hyperlink w:anchor="_Toc31209916" w:history="1">
        <w:r w:rsidRPr="00BB101E">
          <w:rPr>
            <w:rStyle w:val="Hyperlink"/>
          </w:rPr>
          <w:t>Appendix</w:t>
        </w:r>
        <w:r>
          <w:rPr>
            <w:webHidden/>
          </w:rPr>
          <w:tab/>
        </w:r>
        <w:r>
          <w:rPr>
            <w:webHidden/>
          </w:rPr>
          <w:fldChar w:fldCharType="begin"/>
        </w:r>
        <w:r>
          <w:rPr>
            <w:webHidden/>
          </w:rPr>
          <w:instrText xml:space="preserve"> PAGEREF _Toc31209916 \h </w:instrText>
        </w:r>
        <w:r>
          <w:rPr>
            <w:webHidden/>
          </w:rPr>
        </w:r>
        <w:r>
          <w:rPr>
            <w:webHidden/>
          </w:rPr>
          <w:fldChar w:fldCharType="separate"/>
        </w:r>
        <w:r>
          <w:rPr>
            <w:webHidden/>
          </w:rPr>
          <w:t>14</w:t>
        </w:r>
        <w:r>
          <w:rPr>
            <w:webHidden/>
          </w:rPr>
          <w:fldChar w:fldCharType="end"/>
        </w:r>
      </w:hyperlink>
    </w:p>
    <w:p w:rsidR="005C6BD9" w:rsidRPr="005C6BD9" w:rsidRDefault="005C6BD9">
      <w:pPr>
        <w:pStyle w:val="TOC2"/>
        <w:rPr>
          <w:rFonts w:ascii="Calibri" w:hAnsi="Calibri" w:cs="Times New Roman"/>
          <w:bCs w:val="0"/>
          <w:smallCaps w:val="0"/>
          <w:sz w:val="22"/>
          <w:szCs w:val="22"/>
        </w:rPr>
      </w:pPr>
      <w:hyperlink w:anchor="_Toc31209917" w:history="1">
        <w:r w:rsidRPr="00BB101E">
          <w:rPr>
            <w:rStyle w:val="Hyperlink"/>
          </w:rPr>
          <w:t>1.</w:t>
        </w:r>
        <w:r w:rsidRPr="005C6BD9">
          <w:rPr>
            <w:rFonts w:ascii="Calibri" w:hAnsi="Calibri" w:cs="Times New Roman"/>
            <w:bCs w:val="0"/>
            <w:smallCaps w:val="0"/>
            <w:sz w:val="22"/>
            <w:szCs w:val="22"/>
          </w:rPr>
          <w:tab/>
        </w:r>
        <w:r w:rsidRPr="00BB101E">
          <w:rPr>
            <w:rStyle w:val="Hyperlink"/>
          </w:rPr>
          <w:t>Design Metrics to be Used</w:t>
        </w:r>
        <w:r>
          <w:rPr>
            <w:webHidden/>
          </w:rPr>
          <w:tab/>
        </w:r>
        <w:r>
          <w:rPr>
            <w:webHidden/>
          </w:rPr>
          <w:fldChar w:fldCharType="begin"/>
        </w:r>
        <w:r>
          <w:rPr>
            <w:webHidden/>
          </w:rPr>
          <w:instrText xml:space="preserve"> PAGEREF _Toc31209917 \h </w:instrText>
        </w:r>
        <w:r>
          <w:rPr>
            <w:webHidden/>
          </w:rPr>
        </w:r>
        <w:r>
          <w:rPr>
            <w:webHidden/>
          </w:rPr>
          <w:fldChar w:fldCharType="separate"/>
        </w:r>
        <w:r>
          <w:rPr>
            <w:webHidden/>
          </w:rPr>
          <w:t>14</w:t>
        </w:r>
        <w:r>
          <w:rPr>
            <w:webHidden/>
          </w:rPr>
          <w:fldChar w:fldCharType="end"/>
        </w:r>
      </w:hyperlink>
    </w:p>
    <w:p w:rsidR="005C6BD9" w:rsidRPr="005C6BD9" w:rsidRDefault="005C6BD9">
      <w:pPr>
        <w:pStyle w:val="TOC2"/>
        <w:rPr>
          <w:rFonts w:ascii="Calibri" w:hAnsi="Calibri" w:cs="Times New Roman"/>
          <w:bCs w:val="0"/>
          <w:smallCaps w:val="0"/>
          <w:sz w:val="22"/>
          <w:szCs w:val="22"/>
        </w:rPr>
      </w:pPr>
      <w:hyperlink w:anchor="_Toc31209918" w:history="1">
        <w:r w:rsidRPr="00BB101E">
          <w:rPr>
            <w:rStyle w:val="Hyperlink"/>
          </w:rPr>
          <w:t>2.</w:t>
        </w:r>
        <w:r w:rsidRPr="005C6BD9">
          <w:rPr>
            <w:rFonts w:ascii="Calibri" w:hAnsi="Calibri" w:cs="Times New Roman"/>
            <w:bCs w:val="0"/>
            <w:smallCaps w:val="0"/>
            <w:sz w:val="22"/>
            <w:szCs w:val="22"/>
          </w:rPr>
          <w:tab/>
        </w:r>
        <w:r w:rsidRPr="00BB101E">
          <w:rPr>
            <w:rStyle w:val="Hyperlink"/>
          </w:rPr>
          <w:t>Supplementary Information</w:t>
        </w:r>
        <w:r>
          <w:rPr>
            <w:webHidden/>
          </w:rPr>
          <w:tab/>
        </w:r>
        <w:r>
          <w:rPr>
            <w:webHidden/>
          </w:rPr>
          <w:fldChar w:fldCharType="begin"/>
        </w:r>
        <w:r>
          <w:rPr>
            <w:webHidden/>
          </w:rPr>
          <w:instrText xml:space="preserve"> PAGEREF _Toc31209918 \h </w:instrText>
        </w:r>
        <w:r>
          <w:rPr>
            <w:webHidden/>
          </w:rPr>
        </w:r>
        <w:r>
          <w:rPr>
            <w:webHidden/>
          </w:rPr>
          <w:fldChar w:fldCharType="separate"/>
        </w:r>
        <w:r>
          <w:rPr>
            <w:webHidden/>
          </w:rPr>
          <w:t>14</w:t>
        </w:r>
        <w:r>
          <w:rPr>
            <w:webHidden/>
          </w:rPr>
          <w:fldChar w:fldCharType="end"/>
        </w:r>
      </w:hyperlink>
    </w:p>
    <w:p w:rsidR="005C6BD9" w:rsidRPr="005C6BD9" w:rsidRDefault="005C6BD9">
      <w:pPr>
        <w:pStyle w:val="TOC2"/>
        <w:rPr>
          <w:rFonts w:ascii="Calibri" w:hAnsi="Calibri" w:cs="Times New Roman"/>
          <w:bCs w:val="0"/>
          <w:smallCaps w:val="0"/>
          <w:sz w:val="22"/>
          <w:szCs w:val="22"/>
        </w:rPr>
      </w:pPr>
      <w:hyperlink w:anchor="_Toc31209919" w:history="1">
        <w:r w:rsidRPr="00BB101E">
          <w:rPr>
            <w:rStyle w:val="Hyperlink"/>
          </w:rPr>
          <w:t>3.</w:t>
        </w:r>
        <w:r w:rsidRPr="005C6BD9">
          <w:rPr>
            <w:rFonts w:ascii="Calibri" w:hAnsi="Calibri" w:cs="Times New Roman"/>
            <w:bCs w:val="0"/>
            <w:smallCaps w:val="0"/>
            <w:sz w:val="22"/>
            <w:szCs w:val="22"/>
          </w:rPr>
          <w:tab/>
        </w:r>
        <w:r w:rsidRPr="00BB101E">
          <w:rPr>
            <w:rStyle w:val="Hyperlink"/>
          </w:rPr>
          <w:t>DQI – Design Quality Index Checklist</w:t>
        </w:r>
        <w:r>
          <w:rPr>
            <w:webHidden/>
          </w:rPr>
          <w:tab/>
        </w:r>
        <w:r>
          <w:rPr>
            <w:webHidden/>
          </w:rPr>
          <w:fldChar w:fldCharType="begin"/>
        </w:r>
        <w:r>
          <w:rPr>
            <w:webHidden/>
          </w:rPr>
          <w:instrText xml:space="preserve"> PAGEREF _Toc31209919 \h </w:instrText>
        </w:r>
        <w:r>
          <w:rPr>
            <w:webHidden/>
          </w:rPr>
        </w:r>
        <w:r>
          <w:rPr>
            <w:webHidden/>
          </w:rPr>
          <w:fldChar w:fldCharType="separate"/>
        </w:r>
        <w:r>
          <w:rPr>
            <w:webHidden/>
          </w:rPr>
          <w:t>14</w:t>
        </w:r>
        <w:r>
          <w:rPr>
            <w:webHidden/>
          </w:rPr>
          <w:fldChar w:fldCharType="end"/>
        </w:r>
      </w:hyperlink>
    </w:p>
    <w:p w:rsidR="002610BC" w:rsidRDefault="002610BC">
      <w:pPr>
        <w:pStyle w:val="Header"/>
        <w:tabs>
          <w:tab w:val="clear" w:pos="4320"/>
          <w:tab w:val="clear" w:pos="8640"/>
        </w:tabs>
        <w:rPr>
          <w:szCs w:val="28"/>
        </w:rPr>
        <w:sectPr w:rsidR="002610BC">
          <w:headerReference w:type="default" r:id="rId17"/>
          <w:footerReference w:type="default" r:id="rId18"/>
          <w:pgSz w:w="12240" w:h="15840"/>
          <w:pgMar w:top="1440" w:right="1800" w:bottom="1440" w:left="1800" w:header="720" w:footer="821" w:gutter="0"/>
          <w:cols w:space="720"/>
          <w:docGrid w:linePitch="360"/>
        </w:sectPr>
      </w:pPr>
      <w:r>
        <w:fldChar w:fldCharType="end"/>
      </w:r>
    </w:p>
    <w:p w:rsidR="002610BC" w:rsidRDefault="002610BC">
      <w:pPr>
        <w:pStyle w:val="BodyTextKeep"/>
        <w:keepNext w:val="0"/>
        <w:pBdr>
          <w:bottom w:val="single" w:sz="4" w:space="1" w:color="auto"/>
        </w:pBdr>
        <w:spacing w:after="0" w:line="240" w:lineRule="auto"/>
        <w:ind w:left="0"/>
        <w:rPr>
          <w:b/>
          <w:bCs w:val="0"/>
        </w:rPr>
      </w:pPr>
      <w:r>
        <w:rPr>
          <w:b/>
          <w:bCs w:val="0"/>
        </w:rPr>
        <w:lastRenderedPageBreak/>
        <w:t>Document Revisions</w:t>
      </w:r>
    </w:p>
    <w:p w:rsidR="002610BC" w:rsidRDefault="002610BC"/>
    <w:p w:rsidR="002610BC" w:rsidRDefault="002610BC" w:rsidP="002D50C5">
      <w:pPr>
        <w:jc w:val="left"/>
        <w:rPr>
          <w:rFonts w:ascii="Century Gothic" w:hAnsi="Century Gothic"/>
          <w:sz w:val="32"/>
        </w:rPr>
      </w:pPr>
    </w:p>
    <w:tbl>
      <w:tblPr>
        <w:tblpPr w:leftFromText="180" w:rightFromText="180" w:vertAnchor="text" w:horzAnchor="margin" w:tblpY="52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3"/>
        <w:gridCol w:w="928"/>
        <w:gridCol w:w="2160"/>
        <w:gridCol w:w="1474"/>
        <w:gridCol w:w="1474"/>
        <w:gridCol w:w="1474"/>
      </w:tblGrid>
      <w:tr w:rsidR="002D50C5" w:rsidRPr="00915921" w:rsidTr="003B5DD9">
        <w:tc>
          <w:tcPr>
            <w:tcW w:w="777" w:type="pct"/>
            <w:tcBorders>
              <w:bottom w:val="single" w:sz="4" w:space="0" w:color="auto"/>
            </w:tcBorders>
            <w:shd w:val="pct25" w:color="auto" w:fill="FFFFFF"/>
            <w:tcMar>
              <w:top w:w="29" w:type="dxa"/>
              <w:left w:w="115" w:type="dxa"/>
              <w:bottom w:w="29" w:type="dxa"/>
              <w:right w:w="115" w:type="dxa"/>
            </w:tcMar>
          </w:tcPr>
          <w:p w:rsidR="002D50C5" w:rsidRPr="002D50C5" w:rsidRDefault="002D50C5" w:rsidP="003B5DD9">
            <w:pPr>
              <w:pStyle w:val="BodyText"/>
              <w:rPr>
                <w:rFonts w:ascii="Calibri" w:hAnsi="Calibri"/>
                <w:b/>
                <w:bCs w:val="0"/>
                <w:sz w:val="22"/>
              </w:rPr>
            </w:pPr>
            <w:r w:rsidRPr="002D50C5">
              <w:rPr>
                <w:rFonts w:ascii="Calibri" w:hAnsi="Calibri"/>
                <w:b/>
                <w:bCs w:val="0"/>
                <w:sz w:val="22"/>
              </w:rPr>
              <w:t>Date</w:t>
            </w:r>
          </w:p>
        </w:tc>
        <w:tc>
          <w:tcPr>
            <w:tcW w:w="455" w:type="pct"/>
            <w:shd w:val="pct25" w:color="auto" w:fill="FFFFFF"/>
            <w:tcMar>
              <w:top w:w="29" w:type="dxa"/>
              <w:left w:w="115" w:type="dxa"/>
              <w:bottom w:w="29" w:type="dxa"/>
              <w:right w:w="115" w:type="dxa"/>
            </w:tcMar>
          </w:tcPr>
          <w:p w:rsidR="002D50C5" w:rsidRPr="002D50C5" w:rsidRDefault="002D50C5" w:rsidP="003B5DD9">
            <w:pPr>
              <w:pStyle w:val="BodyText"/>
              <w:rPr>
                <w:rFonts w:ascii="Calibri" w:hAnsi="Calibri"/>
                <w:b/>
                <w:bCs w:val="0"/>
                <w:sz w:val="22"/>
              </w:rPr>
            </w:pPr>
            <w:r w:rsidRPr="002D50C5">
              <w:rPr>
                <w:rFonts w:ascii="Calibri" w:hAnsi="Calibri"/>
                <w:b/>
                <w:bCs w:val="0"/>
                <w:sz w:val="22"/>
              </w:rPr>
              <w:t>Version</w:t>
            </w:r>
          </w:p>
        </w:tc>
        <w:tc>
          <w:tcPr>
            <w:tcW w:w="1232" w:type="pct"/>
            <w:shd w:val="pct25" w:color="auto" w:fill="FFFFFF"/>
            <w:tcMar>
              <w:top w:w="29" w:type="dxa"/>
              <w:left w:w="115" w:type="dxa"/>
              <w:bottom w:w="29" w:type="dxa"/>
              <w:right w:w="115" w:type="dxa"/>
            </w:tcMar>
          </w:tcPr>
          <w:p w:rsidR="002D50C5" w:rsidRPr="002D50C5" w:rsidRDefault="002D50C5" w:rsidP="003B5DD9">
            <w:pPr>
              <w:pStyle w:val="BodyText"/>
              <w:rPr>
                <w:rFonts w:ascii="Calibri" w:hAnsi="Calibri"/>
                <w:b/>
                <w:bCs w:val="0"/>
                <w:sz w:val="22"/>
              </w:rPr>
            </w:pPr>
            <w:r w:rsidRPr="002D50C5">
              <w:rPr>
                <w:rFonts w:ascii="Calibri" w:hAnsi="Calibri"/>
                <w:b/>
                <w:bCs w:val="0"/>
                <w:sz w:val="22"/>
              </w:rPr>
              <w:t>Description</w:t>
            </w:r>
          </w:p>
        </w:tc>
        <w:tc>
          <w:tcPr>
            <w:tcW w:w="845" w:type="pct"/>
            <w:shd w:val="pct25" w:color="auto" w:fill="FFFFFF"/>
            <w:tcMar>
              <w:top w:w="29" w:type="dxa"/>
              <w:left w:w="115" w:type="dxa"/>
              <w:bottom w:w="29" w:type="dxa"/>
              <w:right w:w="115" w:type="dxa"/>
            </w:tcMar>
          </w:tcPr>
          <w:p w:rsidR="002D50C5" w:rsidRPr="002D50C5" w:rsidRDefault="002D50C5" w:rsidP="003B5DD9">
            <w:pPr>
              <w:pStyle w:val="BodyText"/>
              <w:rPr>
                <w:rFonts w:ascii="Calibri" w:hAnsi="Calibri"/>
                <w:b/>
                <w:bCs w:val="0"/>
                <w:sz w:val="22"/>
              </w:rPr>
            </w:pPr>
            <w:r w:rsidRPr="002D50C5">
              <w:rPr>
                <w:rFonts w:ascii="Calibri" w:hAnsi="Calibri"/>
                <w:b/>
                <w:bCs w:val="0"/>
                <w:sz w:val="22"/>
              </w:rPr>
              <w:t>Author</w:t>
            </w:r>
          </w:p>
        </w:tc>
        <w:tc>
          <w:tcPr>
            <w:tcW w:w="845" w:type="pct"/>
            <w:shd w:val="pct25" w:color="auto" w:fill="FFFFFF"/>
          </w:tcPr>
          <w:p w:rsidR="002D50C5" w:rsidRPr="002D50C5" w:rsidRDefault="002D50C5" w:rsidP="003B5DD9">
            <w:pPr>
              <w:pStyle w:val="BodyText"/>
              <w:rPr>
                <w:rFonts w:ascii="Calibri" w:hAnsi="Calibri"/>
                <w:b/>
                <w:bCs w:val="0"/>
                <w:sz w:val="22"/>
              </w:rPr>
            </w:pPr>
            <w:r w:rsidRPr="002D50C5">
              <w:rPr>
                <w:rFonts w:ascii="Calibri" w:hAnsi="Calibri"/>
                <w:b/>
                <w:bCs w:val="0"/>
                <w:sz w:val="22"/>
              </w:rPr>
              <w:t>Reviewer</w:t>
            </w:r>
          </w:p>
        </w:tc>
        <w:tc>
          <w:tcPr>
            <w:tcW w:w="845" w:type="pct"/>
            <w:shd w:val="pct25" w:color="auto" w:fill="FFFFFF"/>
          </w:tcPr>
          <w:p w:rsidR="002D50C5" w:rsidRPr="002D50C5" w:rsidRDefault="002D50C5" w:rsidP="003B5DD9">
            <w:pPr>
              <w:pStyle w:val="BodyText"/>
              <w:rPr>
                <w:rFonts w:ascii="Calibri" w:hAnsi="Calibri"/>
                <w:b/>
                <w:bCs w:val="0"/>
                <w:sz w:val="22"/>
              </w:rPr>
            </w:pPr>
            <w:r w:rsidRPr="002D50C5">
              <w:rPr>
                <w:rFonts w:ascii="Calibri" w:hAnsi="Calibri"/>
                <w:b/>
                <w:bCs w:val="0"/>
                <w:sz w:val="22"/>
              </w:rPr>
              <w:t>Approver</w:t>
            </w:r>
          </w:p>
        </w:tc>
      </w:tr>
      <w:tr w:rsidR="002D50C5" w:rsidRPr="00915921" w:rsidTr="003B5DD9">
        <w:trPr>
          <w:cantSplit/>
          <w:trHeight w:val="75"/>
        </w:trPr>
        <w:tc>
          <w:tcPr>
            <w:tcW w:w="777" w:type="pct"/>
            <w:shd w:val="clear" w:color="auto" w:fill="FFFFFF"/>
          </w:tcPr>
          <w:p w:rsidR="002D50C5" w:rsidRPr="002D50C5" w:rsidRDefault="002D50C5" w:rsidP="003B5DD9">
            <w:pPr>
              <w:pStyle w:val="BodyText"/>
              <w:rPr>
                <w:rFonts w:ascii="Calibri" w:hAnsi="Calibri"/>
                <w:sz w:val="22"/>
              </w:rPr>
            </w:pPr>
          </w:p>
        </w:tc>
        <w:tc>
          <w:tcPr>
            <w:tcW w:w="455" w:type="pct"/>
          </w:tcPr>
          <w:p w:rsidR="002D50C5" w:rsidRPr="002D50C5" w:rsidRDefault="002D50C5" w:rsidP="003B5DD9">
            <w:pPr>
              <w:pStyle w:val="BodyText"/>
              <w:rPr>
                <w:rFonts w:ascii="Calibri" w:hAnsi="Calibri"/>
                <w:sz w:val="22"/>
              </w:rPr>
            </w:pPr>
          </w:p>
        </w:tc>
        <w:tc>
          <w:tcPr>
            <w:tcW w:w="1232" w:type="pct"/>
          </w:tcPr>
          <w:p w:rsidR="002D50C5" w:rsidRPr="002D50C5" w:rsidRDefault="002D50C5" w:rsidP="003B5DD9">
            <w:pPr>
              <w:pStyle w:val="BodyText"/>
              <w:rPr>
                <w:rFonts w:ascii="Calibri" w:hAnsi="Calibri"/>
                <w:sz w:val="22"/>
              </w:rPr>
            </w:pPr>
          </w:p>
        </w:tc>
        <w:tc>
          <w:tcPr>
            <w:tcW w:w="845" w:type="pct"/>
          </w:tcPr>
          <w:p w:rsidR="002D50C5" w:rsidRPr="002D50C5" w:rsidRDefault="002D50C5" w:rsidP="003B5DD9">
            <w:pPr>
              <w:pStyle w:val="BodyText"/>
              <w:rPr>
                <w:rFonts w:ascii="Calibri" w:hAnsi="Calibri"/>
                <w:sz w:val="22"/>
              </w:rPr>
            </w:pPr>
          </w:p>
        </w:tc>
        <w:tc>
          <w:tcPr>
            <w:tcW w:w="845" w:type="pct"/>
          </w:tcPr>
          <w:p w:rsidR="002D50C5" w:rsidRPr="002D50C5" w:rsidRDefault="002D50C5" w:rsidP="003B5DD9">
            <w:pPr>
              <w:pStyle w:val="BodyText"/>
              <w:rPr>
                <w:rFonts w:ascii="Calibri" w:hAnsi="Calibri"/>
                <w:sz w:val="22"/>
              </w:rPr>
            </w:pPr>
          </w:p>
        </w:tc>
        <w:tc>
          <w:tcPr>
            <w:tcW w:w="845" w:type="pct"/>
          </w:tcPr>
          <w:p w:rsidR="002D50C5" w:rsidRPr="002D50C5" w:rsidRDefault="002D50C5" w:rsidP="003B5DD9">
            <w:pPr>
              <w:pStyle w:val="BodyText"/>
              <w:rPr>
                <w:rFonts w:ascii="Calibri" w:hAnsi="Calibri"/>
                <w:sz w:val="22"/>
              </w:rPr>
            </w:pPr>
          </w:p>
        </w:tc>
      </w:tr>
      <w:tr w:rsidR="002D50C5" w:rsidRPr="00915921" w:rsidTr="003B5DD9">
        <w:trPr>
          <w:cantSplit/>
          <w:trHeight w:val="75"/>
        </w:trPr>
        <w:tc>
          <w:tcPr>
            <w:tcW w:w="777" w:type="pct"/>
            <w:shd w:val="clear" w:color="auto" w:fill="FFFFFF"/>
          </w:tcPr>
          <w:p w:rsidR="002D50C5" w:rsidRPr="002D50C5" w:rsidRDefault="002D50C5" w:rsidP="003B5DD9">
            <w:pPr>
              <w:pStyle w:val="BodyText"/>
              <w:rPr>
                <w:rFonts w:ascii="Calibri" w:hAnsi="Calibri"/>
                <w:sz w:val="22"/>
              </w:rPr>
            </w:pPr>
          </w:p>
        </w:tc>
        <w:tc>
          <w:tcPr>
            <w:tcW w:w="455" w:type="pct"/>
          </w:tcPr>
          <w:p w:rsidR="002D50C5" w:rsidRPr="002D50C5" w:rsidRDefault="002D50C5" w:rsidP="003B5DD9">
            <w:pPr>
              <w:pStyle w:val="BodyText"/>
              <w:rPr>
                <w:rFonts w:ascii="Calibri" w:hAnsi="Calibri"/>
                <w:sz w:val="22"/>
              </w:rPr>
            </w:pPr>
          </w:p>
        </w:tc>
        <w:tc>
          <w:tcPr>
            <w:tcW w:w="1232" w:type="pct"/>
          </w:tcPr>
          <w:p w:rsidR="002D50C5" w:rsidRPr="002D50C5" w:rsidRDefault="002D50C5" w:rsidP="003B5DD9">
            <w:pPr>
              <w:pStyle w:val="BodyText"/>
              <w:rPr>
                <w:rFonts w:ascii="Calibri" w:hAnsi="Calibri"/>
                <w:sz w:val="22"/>
              </w:rPr>
            </w:pPr>
          </w:p>
        </w:tc>
        <w:tc>
          <w:tcPr>
            <w:tcW w:w="845" w:type="pct"/>
          </w:tcPr>
          <w:p w:rsidR="002D50C5" w:rsidRPr="002D50C5" w:rsidRDefault="002D50C5" w:rsidP="003B5DD9">
            <w:pPr>
              <w:pStyle w:val="BodyText"/>
              <w:rPr>
                <w:rFonts w:ascii="Calibri" w:hAnsi="Calibri"/>
                <w:sz w:val="22"/>
              </w:rPr>
            </w:pPr>
          </w:p>
        </w:tc>
        <w:tc>
          <w:tcPr>
            <w:tcW w:w="845" w:type="pct"/>
          </w:tcPr>
          <w:p w:rsidR="002D50C5" w:rsidRPr="002D50C5" w:rsidRDefault="002D50C5" w:rsidP="003B5DD9">
            <w:pPr>
              <w:pStyle w:val="BodyText"/>
              <w:rPr>
                <w:rFonts w:ascii="Calibri" w:hAnsi="Calibri"/>
                <w:sz w:val="22"/>
              </w:rPr>
            </w:pPr>
          </w:p>
        </w:tc>
        <w:tc>
          <w:tcPr>
            <w:tcW w:w="845" w:type="pct"/>
          </w:tcPr>
          <w:p w:rsidR="002D50C5" w:rsidRPr="002D50C5" w:rsidRDefault="002D50C5" w:rsidP="003B5DD9">
            <w:pPr>
              <w:pStyle w:val="BodyText"/>
              <w:rPr>
                <w:rFonts w:ascii="Calibri" w:hAnsi="Calibri"/>
                <w:sz w:val="22"/>
              </w:rPr>
            </w:pPr>
          </w:p>
        </w:tc>
      </w:tr>
    </w:tbl>
    <w:p w:rsidR="002D50C5" w:rsidRPr="002D50C5" w:rsidRDefault="002D50C5" w:rsidP="002D50C5">
      <w:pPr>
        <w:pStyle w:val="BodyTextKeep"/>
        <w:keepNext w:val="0"/>
        <w:spacing w:after="0" w:line="240" w:lineRule="auto"/>
        <w:rPr>
          <w:rFonts w:ascii="Calibri" w:hAnsi="Calibri"/>
          <w:sz w:val="28"/>
        </w:rPr>
      </w:pPr>
    </w:p>
    <w:p w:rsidR="002D50C5" w:rsidRPr="002D50C5" w:rsidRDefault="002D50C5" w:rsidP="002D50C5">
      <w:pPr>
        <w:rPr>
          <w:rFonts w:ascii="Calibri" w:hAnsi="Calibri"/>
          <w:sz w:val="28"/>
        </w:rPr>
      </w:pPr>
    </w:p>
    <w:p w:rsidR="002D50C5" w:rsidRPr="002D50C5" w:rsidRDefault="002D50C5" w:rsidP="002D50C5">
      <w:pPr>
        <w:pStyle w:val="BodyTextKeep"/>
        <w:keepNext w:val="0"/>
        <w:pBdr>
          <w:bottom w:val="single" w:sz="4" w:space="1" w:color="auto"/>
        </w:pBdr>
        <w:spacing w:after="0" w:line="240" w:lineRule="auto"/>
        <w:ind w:left="0"/>
        <w:rPr>
          <w:rFonts w:ascii="Calibri" w:hAnsi="Calibri"/>
          <w:b/>
          <w:sz w:val="28"/>
        </w:rPr>
      </w:pPr>
    </w:p>
    <w:p w:rsidR="002D50C5" w:rsidRPr="002D50C5" w:rsidRDefault="002D50C5" w:rsidP="002D50C5">
      <w:pPr>
        <w:pStyle w:val="BodyTextKeep"/>
        <w:keepNext w:val="0"/>
        <w:pBdr>
          <w:bottom w:val="single" w:sz="4" w:space="1" w:color="auto"/>
        </w:pBdr>
        <w:spacing w:after="0" w:line="240" w:lineRule="auto"/>
        <w:ind w:left="0"/>
        <w:rPr>
          <w:rFonts w:ascii="Calibri" w:hAnsi="Calibri"/>
          <w:b/>
          <w:sz w:val="28"/>
        </w:rPr>
      </w:pPr>
      <w:r w:rsidRPr="002D50C5">
        <w:rPr>
          <w:rFonts w:ascii="Calibri" w:hAnsi="Calibri"/>
          <w:b/>
          <w:sz w:val="28"/>
        </w:rPr>
        <w:t>Information Handling</w:t>
      </w:r>
    </w:p>
    <w:p w:rsidR="002D50C5" w:rsidRPr="002D50C5" w:rsidRDefault="002D50C5" w:rsidP="002D50C5">
      <w:pPr>
        <w:pStyle w:val="HelpInfo"/>
        <w:rPr>
          <w:rFonts w:ascii="Calibri" w:hAnsi="Calibri"/>
          <w:sz w:val="28"/>
        </w:rPr>
      </w:pPr>
    </w:p>
    <w:p w:rsidR="002D50C5" w:rsidRPr="002D50C5" w:rsidRDefault="002D50C5" w:rsidP="002D50C5">
      <w:pPr>
        <w:pStyle w:val="BodyText"/>
        <w:jc w:val="both"/>
        <w:rPr>
          <w:rFonts w:ascii="Calibri" w:hAnsi="Calibri"/>
          <w:bCs w:val="0"/>
          <w:sz w:val="28"/>
          <w:szCs w:val="24"/>
        </w:rPr>
      </w:pPr>
      <w:r w:rsidRPr="002D50C5">
        <w:rPr>
          <w:rFonts w:ascii="Calibri" w:hAnsi="Calibri"/>
          <w:bCs w:val="0"/>
          <w:sz w:val="22"/>
          <w:szCs w:val="24"/>
        </w:rPr>
        <w:t xml:space="preserve">These documents are strictly for </w:t>
      </w:r>
      <w:r w:rsidR="00FF4EC6">
        <w:rPr>
          <w:rFonts w:ascii="Calibri" w:hAnsi="Calibri"/>
          <w:b/>
          <w:bCs w:val="0"/>
          <w:sz w:val="22"/>
          <w:szCs w:val="24"/>
        </w:rPr>
        <w:t>Virtusa</w:t>
      </w:r>
      <w:r w:rsidRPr="002D50C5">
        <w:rPr>
          <w:rFonts w:ascii="Calibri" w:hAnsi="Calibri"/>
          <w:b/>
          <w:bCs w:val="0"/>
          <w:sz w:val="22"/>
          <w:szCs w:val="24"/>
        </w:rPr>
        <w:t>/Client</w:t>
      </w:r>
      <w:r w:rsidRPr="002D50C5">
        <w:rPr>
          <w:rFonts w:ascii="Calibri" w:hAnsi="Calibri"/>
          <w:bCs w:val="0"/>
          <w:sz w:val="22"/>
          <w:szCs w:val="24"/>
        </w:rPr>
        <w:t xml:space="preserve"> use only. They shall not be shared with an external party other than the client concerned. These documents should always be kept securely and employees shall use reasonable care protecting these documents from unauthorized use or disclosure to a third party.  This category also covers client intellectual property where</w:t>
      </w:r>
      <w:r w:rsidR="00FF4EC6">
        <w:rPr>
          <w:rFonts w:ascii="Calibri" w:hAnsi="Calibri"/>
          <w:bCs w:val="0"/>
          <w:sz w:val="22"/>
          <w:szCs w:val="24"/>
        </w:rPr>
        <w:t xml:space="preserve"> Virtusa</w:t>
      </w:r>
      <w:r w:rsidRPr="002D50C5">
        <w:rPr>
          <w:rFonts w:ascii="Calibri" w:hAnsi="Calibri"/>
          <w:bCs w:val="0"/>
          <w:sz w:val="22"/>
          <w:szCs w:val="24"/>
        </w:rPr>
        <w:t xml:space="preserve"> has a non-disclosure agreement with the client.</w:t>
      </w:r>
    </w:p>
    <w:p w:rsidR="002610BC" w:rsidRDefault="002610BC">
      <w:pPr>
        <w:pStyle w:val="Heading1"/>
        <w:tabs>
          <w:tab w:val="clear" w:pos="432"/>
        </w:tabs>
        <w:ind w:left="720" w:hanging="720"/>
        <w:sectPr w:rsidR="002610BC" w:rsidSect="009D76CC">
          <w:pgSz w:w="12240" w:h="15840"/>
          <w:pgMar w:top="1440" w:right="1800" w:bottom="1440" w:left="1800" w:header="720" w:footer="720" w:gutter="0"/>
          <w:cols w:space="720"/>
          <w:docGrid w:linePitch="360"/>
        </w:sectPr>
      </w:pPr>
    </w:p>
    <w:p w:rsidR="002610BC" w:rsidRDefault="002610BC">
      <w:pPr>
        <w:pStyle w:val="Heading1"/>
        <w:tabs>
          <w:tab w:val="clear" w:pos="432"/>
        </w:tabs>
        <w:ind w:left="720" w:hanging="720"/>
      </w:pPr>
      <w:bookmarkStart w:id="0" w:name="_Toc477231983"/>
      <w:bookmarkStart w:id="1" w:name="_Toc481826913"/>
      <w:bookmarkStart w:id="2" w:name="_Toc31209879"/>
      <w:r>
        <w:lastRenderedPageBreak/>
        <w:t>Introduction</w:t>
      </w:r>
      <w:bookmarkEnd w:id="0"/>
      <w:bookmarkEnd w:id="1"/>
      <w:bookmarkEnd w:id="2"/>
    </w:p>
    <w:p w:rsidR="002610BC" w:rsidRDefault="002610BC">
      <w:pPr>
        <w:pStyle w:val="Heading2"/>
        <w:tabs>
          <w:tab w:val="clear" w:pos="576"/>
        </w:tabs>
        <w:ind w:left="720" w:hanging="720"/>
      </w:pPr>
      <w:bookmarkStart w:id="3" w:name="_Toc477231984"/>
      <w:bookmarkStart w:id="4" w:name="_Toc481826914"/>
      <w:bookmarkStart w:id="5" w:name="_Toc31209880"/>
      <w:r>
        <w:t>Purpose</w:t>
      </w:r>
      <w:bookmarkEnd w:id="3"/>
      <w:bookmarkEnd w:id="4"/>
      <w:bookmarkEnd w:id="5"/>
    </w:p>
    <w:p w:rsidR="002610BC" w:rsidRDefault="00C376E4">
      <w:r>
        <w:t xml:space="preserve">                   </w:t>
      </w:r>
      <w:r>
        <w:rPr>
          <w:rStyle w:val="Emphasis"/>
        </w:rPr>
        <w:t>Carpooling</w:t>
      </w:r>
      <w:r>
        <w:rPr>
          <w:color w:val="222222"/>
          <w:shd w:val="clear" w:color="auto" w:fill="FFFFFF"/>
        </w:rPr>
        <w:t>(also </w:t>
      </w:r>
      <w:r>
        <w:rPr>
          <w:rStyle w:val="Emphasis"/>
        </w:rPr>
        <w:t>car-sharing</w:t>
      </w:r>
      <w:r>
        <w:rPr>
          <w:color w:val="222222"/>
          <w:shd w:val="clear" w:color="auto" w:fill="FFFFFF"/>
        </w:rPr>
        <w:t>, ride-sharing and lift-sharing) is the sharing of car journeys so that more than one person travels in a car, and prevents the need for others to have to drive to a location themselves.</w:t>
      </w:r>
    </w:p>
    <w:p w:rsidR="002610BC" w:rsidRDefault="002610BC">
      <w:pPr>
        <w:pStyle w:val="Heading2"/>
        <w:tabs>
          <w:tab w:val="clear" w:pos="576"/>
        </w:tabs>
        <w:ind w:left="720" w:hanging="720"/>
      </w:pPr>
      <w:bookmarkStart w:id="6" w:name="_Toc477231985"/>
      <w:bookmarkStart w:id="7" w:name="_Toc481826915"/>
      <w:bookmarkStart w:id="8" w:name="_Toc31209881"/>
      <w:r>
        <w:t>Scope</w:t>
      </w:r>
      <w:bookmarkEnd w:id="6"/>
      <w:bookmarkEnd w:id="7"/>
      <w:bookmarkEnd w:id="8"/>
    </w:p>
    <w:p w:rsidR="002610BC" w:rsidRDefault="00C376E4">
      <w:r>
        <w:t xml:space="preserve">                 </w:t>
      </w:r>
      <w:r>
        <w:rPr>
          <w:rStyle w:val="Emphasis"/>
        </w:rPr>
        <w:t>Carpooling Systems</w:t>
      </w:r>
      <w:r>
        <w:rPr>
          <w:color w:val="222222"/>
          <w:shd w:val="clear" w:color="auto" w:fill="FFFFFF"/>
        </w:rPr>
        <w:t>  is very effective means to reduce pollution and the congestion of vehicles in cities. It also provides an eco-friendly way to travel. ... Pre-registration ensures security, as only identified people get into the vehicle so that trust can be established.</w:t>
      </w:r>
    </w:p>
    <w:p w:rsidR="002610BC" w:rsidRDefault="002610BC">
      <w:pPr>
        <w:pStyle w:val="Heading2"/>
        <w:tabs>
          <w:tab w:val="clear" w:pos="576"/>
        </w:tabs>
        <w:ind w:left="720" w:hanging="720"/>
      </w:pPr>
      <w:bookmarkStart w:id="9" w:name="_Toc456600385"/>
      <w:bookmarkStart w:id="10" w:name="_Toc477231986"/>
      <w:bookmarkStart w:id="11" w:name="_Toc481826916"/>
      <w:bookmarkStart w:id="12" w:name="_Toc31209882"/>
      <w:r>
        <w:t>Definitions, Acronyms and Abbreviations</w:t>
      </w:r>
      <w:bookmarkEnd w:id="9"/>
      <w:bookmarkEnd w:id="10"/>
      <w:bookmarkEnd w:id="11"/>
      <w:bookmarkEnd w:id="12"/>
    </w:p>
    <w:p w:rsidR="002610BC" w:rsidRDefault="00C376E4">
      <w:r>
        <w:t xml:space="preserve">                 </w:t>
      </w:r>
    </w:p>
    <w:p w:rsidR="002610BC" w:rsidRDefault="002610BC">
      <w:pPr>
        <w:pStyle w:val="Heading2"/>
        <w:tabs>
          <w:tab w:val="clear" w:pos="576"/>
        </w:tabs>
        <w:ind w:left="720" w:hanging="720"/>
      </w:pPr>
      <w:bookmarkStart w:id="13" w:name="_Toc477231987"/>
      <w:bookmarkStart w:id="14" w:name="_Toc481826917"/>
      <w:bookmarkStart w:id="15" w:name="_Toc31209883"/>
      <w:r>
        <w:t>References</w:t>
      </w:r>
      <w:bookmarkEnd w:id="13"/>
      <w:bookmarkEnd w:id="14"/>
      <w:bookmarkEnd w:id="15"/>
    </w:p>
    <w:p w:rsidR="002610BC" w:rsidRDefault="002610BC"/>
    <w:p w:rsidR="00586B0D" w:rsidRDefault="00EE54E3" w:rsidP="002D50C5">
      <w:pPr>
        <w:pStyle w:val="HelpInfo"/>
        <w:sectPr w:rsidR="00586B0D" w:rsidSect="009D76CC">
          <w:pgSz w:w="12240" w:h="15840"/>
          <w:pgMar w:top="1440" w:right="1800" w:bottom="1440" w:left="1800" w:header="720" w:footer="720" w:gutter="0"/>
          <w:cols w:space="720"/>
          <w:docGrid w:linePitch="360"/>
        </w:sectPr>
      </w:pPr>
      <w:r w:rsidRPr="00EE54E3">
        <w:t xml:space="preserve">[This sub-section must provide a complete list of all references. Identify each document by title, document number and the version. Specify the sources from which the references can be obtained. </w:t>
      </w:r>
    </w:p>
    <w:p w:rsidR="002610BC" w:rsidRDefault="002610BC" w:rsidP="00586B0D">
      <w:pPr>
        <w:pStyle w:val="Heading1"/>
      </w:pPr>
      <w:bookmarkStart w:id="16" w:name="_Toc477231997"/>
      <w:bookmarkStart w:id="17" w:name="_Toc480349106"/>
      <w:bookmarkStart w:id="18" w:name="_Toc481826927"/>
      <w:bookmarkStart w:id="19" w:name="_Toc31209884"/>
      <w:r>
        <w:lastRenderedPageBreak/>
        <w:t>Assumptions</w:t>
      </w:r>
      <w:bookmarkEnd w:id="17"/>
      <w:bookmarkEnd w:id="18"/>
      <w:bookmarkEnd w:id="19"/>
    </w:p>
    <w:p w:rsidR="002610BC" w:rsidRDefault="002610BC"/>
    <w:p w:rsidR="002610BC" w:rsidRDefault="002610BC">
      <w:pPr>
        <w:pStyle w:val="HelpInfo"/>
      </w:pPr>
      <w:r>
        <w:t>[List the assumptions, if any, here.]</w:t>
      </w:r>
    </w:p>
    <w:p w:rsidR="00A01D39" w:rsidRDefault="00A01D39">
      <w:pPr>
        <w:pStyle w:val="HelpInfo"/>
      </w:pPr>
    </w:p>
    <w:p w:rsidR="00A01D39" w:rsidRDefault="00A01D39" w:rsidP="00A01D39">
      <w:pPr>
        <w:pStyle w:val="Heading1"/>
      </w:pPr>
      <w:bookmarkStart w:id="20" w:name="_Toc31209885"/>
      <w:r>
        <w:t>PROJECT OVERVIEW AND USECASE DIAGRAMS</w:t>
      </w:r>
      <w:bookmarkEnd w:id="20"/>
    </w:p>
    <w:p w:rsidR="002610BC" w:rsidRPr="005A446C" w:rsidRDefault="00C376E4" w:rsidP="005A446C">
      <w:pPr>
        <w:pStyle w:val="HelpInfo"/>
        <w:rPr>
          <w:color w:val="000000" w:themeColor="text1"/>
        </w:rPr>
      </w:pPr>
      <w:r>
        <w:t xml:space="preserve">        </w:t>
      </w:r>
    </w:p>
    <w:p w:rsidR="002610BC" w:rsidRDefault="005A446C" w:rsidP="005A446C">
      <w:pPr>
        <w:jc w:val="left"/>
      </w:pPr>
      <w:r>
        <w:t xml:space="preserve">            Carpooling is also seen as a more environmentally friendly and sustainable way to travel as sharing journeys reduces carbon emissions, traffic on the roads, and the need for parking spaces. So it builds virtual relationships in our organization among the people commuting.</w:t>
      </w:r>
    </w:p>
    <w:p w:rsidR="005A446C" w:rsidRDefault="005A446C" w:rsidP="005A446C">
      <w:pPr>
        <w:jc w:val="left"/>
      </w:pPr>
      <w:r>
        <w:t xml:space="preserve">            In this V-carpooling any virtusan who own a car can offer to share his/her car. And any other virtusan who wants to use this service can search for journey through this portal. After finding a match they will contact and carry out their journey as planned.</w:t>
      </w:r>
    </w:p>
    <w:p w:rsidR="002610BC" w:rsidRDefault="002610BC" w:rsidP="005A446C">
      <w:pPr>
        <w:jc w:val="left"/>
      </w:pPr>
    </w:p>
    <w:p w:rsidR="002610BC" w:rsidRDefault="00DB7637" w:rsidP="005A446C">
      <w:pPr>
        <w:jc w:val="left"/>
      </w:pPr>
      <w:r>
        <w:rPr>
          <w:noProof/>
        </w:rPr>
        <w:drawing>
          <wp:inline distT="0" distB="0" distL="0" distR="0">
            <wp:extent cx="5486400" cy="39909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486400" cy="3990975"/>
                    </a:xfrm>
                    <a:prstGeom prst="rect">
                      <a:avLst/>
                    </a:prstGeom>
                    <a:noFill/>
                    <a:ln w="9525">
                      <a:noFill/>
                      <a:miter lim="800000"/>
                      <a:headEnd/>
                      <a:tailEnd/>
                    </a:ln>
                  </pic:spPr>
                </pic:pic>
              </a:graphicData>
            </a:graphic>
          </wp:inline>
        </w:drawing>
      </w:r>
    </w:p>
    <w:p w:rsidR="002610BC" w:rsidRDefault="002610BC">
      <w:pPr>
        <w:pStyle w:val="Heading1"/>
        <w:tabs>
          <w:tab w:val="clear" w:pos="432"/>
        </w:tabs>
        <w:ind w:left="720" w:hanging="720"/>
        <w:rPr>
          <w:rStyle w:val="PlaceHolder"/>
          <w:b/>
          <w:i w:val="0"/>
          <w:color w:val="auto"/>
        </w:rPr>
      </w:pPr>
      <w:bookmarkStart w:id="21" w:name="_Toc444515046"/>
      <w:bookmarkStart w:id="22" w:name="_Toc444515042"/>
      <w:bookmarkStart w:id="23" w:name="_Toc477686102"/>
      <w:bookmarkStart w:id="24" w:name="_Toc477686101"/>
      <w:bookmarkEnd w:id="16"/>
      <w:r>
        <w:br w:type="page"/>
      </w:r>
      <w:bookmarkStart w:id="25" w:name="_Toc31209886"/>
      <w:bookmarkEnd w:id="24"/>
      <w:r>
        <w:lastRenderedPageBreak/>
        <w:t>Detailed Design for Module</w:t>
      </w:r>
      <w:r w:rsidR="008101E4">
        <w:t>:</w:t>
      </w:r>
      <w:r>
        <w:t xml:space="preserve"> </w:t>
      </w:r>
      <w:bookmarkEnd w:id="25"/>
    </w:p>
    <w:p w:rsidR="002610BC" w:rsidRDefault="008611BB">
      <w:r>
        <w:t xml:space="preserve">                       </w:t>
      </w:r>
      <w:r w:rsidR="00DB7637">
        <w:rPr>
          <w:noProof/>
        </w:rPr>
        <w:drawing>
          <wp:inline distT="0" distB="0" distL="0" distR="0">
            <wp:extent cx="4514850" cy="45720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4514850" cy="4572000"/>
                    </a:xfrm>
                    <a:prstGeom prst="rect">
                      <a:avLst/>
                    </a:prstGeom>
                    <a:noFill/>
                    <a:ln w="9525">
                      <a:noFill/>
                      <a:miter lim="800000"/>
                      <a:headEnd/>
                      <a:tailEnd/>
                    </a:ln>
                  </pic:spPr>
                </pic:pic>
              </a:graphicData>
            </a:graphic>
          </wp:inline>
        </w:drawing>
      </w:r>
    </w:p>
    <w:p w:rsidR="002610BC" w:rsidRDefault="002610BC">
      <w:pPr>
        <w:pStyle w:val="Heading2"/>
        <w:tabs>
          <w:tab w:val="clear" w:pos="576"/>
        </w:tabs>
        <w:ind w:left="720" w:hanging="720"/>
        <w:rPr>
          <w:rStyle w:val="PlaceHolder"/>
          <w:b/>
          <w:i/>
          <w:color w:val="auto"/>
        </w:rPr>
      </w:pPr>
      <w:bookmarkStart w:id="26" w:name="_Toc31209887"/>
      <w:r>
        <w:t>Detailed Design for Feature</w:t>
      </w:r>
      <w:r w:rsidR="004B254F">
        <w:t>:</w:t>
      </w:r>
      <w:r>
        <w:t xml:space="preserve"> </w:t>
      </w:r>
      <w:r>
        <w:rPr>
          <w:rStyle w:val="PlaceHolder"/>
          <w:b/>
          <w:i/>
        </w:rPr>
        <w:t>&lt;&lt;Feature</w:t>
      </w:r>
      <w:r w:rsidR="004B254F">
        <w:rPr>
          <w:rStyle w:val="PlaceHolder"/>
          <w:b/>
          <w:i/>
        </w:rPr>
        <w:t xml:space="preserve"> </w:t>
      </w:r>
      <w:r>
        <w:rPr>
          <w:rStyle w:val="PlaceHolder"/>
          <w:b/>
          <w:i/>
        </w:rPr>
        <w:t>Name&gt;&gt;</w:t>
      </w:r>
      <w:bookmarkEnd w:id="26"/>
    </w:p>
    <w:bookmarkEnd w:id="23"/>
    <w:p w:rsidR="002610BC" w:rsidRDefault="002610BC">
      <w:pPr>
        <w:pStyle w:val="HelpInfo"/>
      </w:pPr>
    </w:p>
    <w:p w:rsidR="002610BC" w:rsidRDefault="002610BC">
      <w:pPr>
        <w:pStyle w:val="HelpInfo"/>
        <w:spacing w:after="120" w:line="240" w:lineRule="atLeast"/>
      </w:pPr>
      <w:r>
        <w:t xml:space="preserve"> [This section describes the detailed design for the feature including the user interface design.]</w:t>
      </w:r>
    </w:p>
    <w:p w:rsidR="002610BC" w:rsidRDefault="002610BC">
      <w:pPr>
        <w:pStyle w:val="Heading3"/>
        <w:tabs>
          <w:tab w:val="clear" w:pos="720"/>
        </w:tabs>
        <w:ind w:left="864" w:hanging="864"/>
        <w:rPr>
          <w:b/>
        </w:rPr>
      </w:pPr>
      <w:bookmarkStart w:id="27" w:name="_Toc31209888"/>
      <w:r>
        <w:rPr>
          <w:b/>
        </w:rPr>
        <w:t>User Profile</w:t>
      </w:r>
      <w:bookmarkEnd w:id="27"/>
    </w:p>
    <w:p w:rsidR="002610BC" w:rsidRDefault="002610BC">
      <w:pPr>
        <w:pStyle w:val="HelpInfo"/>
      </w:pPr>
    </w:p>
    <w:p w:rsidR="002610BC" w:rsidRDefault="002610BC">
      <w:pPr>
        <w:pStyle w:val="HelpInfo"/>
        <w:spacing w:after="120" w:line="240" w:lineRule="atLeast"/>
      </w:pPr>
      <w:r>
        <w:t>[Describe the different user types with the security profiles</w:t>
      </w:r>
      <w:r w:rsidR="008543C8">
        <w:t xml:space="preserve"> and</w:t>
      </w:r>
      <w:r>
        <w:t xml:space="preserve"> </w:t>
      </w:r>
      <w:r w:rsidR="008543C8">
        <w:t xml:space="preserve">specify </w:t>
      </w:r>
      <w:r>
        <w:t xml:space="preserve">the roles </w:t>
      </w:r>
      <w:r w:rsidR="003335BC">
        <w:t xml:space="preserve">that </w:t>
      </w:r>
      <w:r>
        <w:t>can access these screens.]</w:t>
      </w:r>
    </w:p>
    <w:p w:rsidR="002610BC" w:rsidRDefault="002610BC">
      <w:pPr>
        <w:pStyle w:val="Heading3"/>
        <w:tabs>
          <w:tab w:val="clear" w:pos="720"/>
        </w:tabs>
        <w:ind w:left="864" w:hanging="864"/>
        <w:rPr>
          <w:b/>
        </w:rPr>
      </w:pPr>
      <w:bookmarkStart w:id="28" w:name="_Toc31209889"/>
      <w:r>
        <w:rPr>
          <w:b/>
        </w:rPr>
        <w:t>Navigation Map</w:t>
      </w:r>
      <w:bookmarkEnd w:id="28"/>
    </w:p>
    <w:p w:rsidR="002610BC" w:rsidRDefault="002610BC">
      <w:pPr>
        <w:pStyle w:val="HelpInfo"/>
      </w:pPr>
    </w:p>
    <w:p w:rsidR="002610BC" w:rsidRDefault="002610BC">
      <w:pPr>
        <w:pStyle w:val="HelpInfo"/>
      </w:pPr>
      <w:r>
        <w:t xml:space="preserve">[Describe the navigation </w:t>
      </w:r>
      <w:r w:rsidR="008543C8">
        <w:t xml:space="preserve">map </w:t>
      </w:r>
      <w:r>
        <w:t>along with use case traceability of all screens for this feature</w:t>
      </w:r>
      <w:r w:rsidR="008543C8">
        <w:t>.</w:t>
      </w:r>
      <w:r>
        <w:t>]</w:t>
      </w:r>
    </w:p>
    <w:p w:rsidR="002610BC" w:rsidRDefault="002610BC">
      <w:pPr>
        <w:pStyle w:val="Heading3"/>
        <w:tabs>
          <w:tab w:val="clear" w:pos="720"/>
        </w:tabs>
        <w:ind w:left="864" w:hanging="864"/>
        <w:rPr>
          <w:b/>
        </w:rPr>
      </w:pPr>
      <w:bookmarkStart w:id="29" w:name="_Toc31209890"/>
      <w:r>
        <w:rPr>
          <w:b/>
        </w:rPr>
        <w:lastRenderedPageBreak/>
        <w:t>UI Screen Design</w:t>
      </w:r>
      <w:bookmarkEnd w:id="29"/>
    </w:p>
    <w:p w:rsidR="002610BC" w:rsidRDefault="002610BC"/>
    <w:tbl>
      <w:tblPr>
        <w:tblW w:w="876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6787"/>
      </w:tblGrid>
      <w:tr w:rsidR="002610BC">
        <w:tblPrEx>
          <w:tblCellMar>
            <w:top w:w="0" w:type="dxa"/>
            <w:bottom w:w="0" w:type="dxa"/>
          </w:tblCellMar>
        </w:tblPrEx>
        <w:trPr>
          <w:cantSplit/>
          <w:trHeight w:val="255"/>
        </w:trPr>
        <w:tc>
          <w:tcPr>
            <w:tcW w:w="8767" w:type="dxa"/>
            <w:gridSpan w:val="2"/>
            <w:shd w:val="clear" w:color="auto" w:fill="CCCCCC"/>
            <w:tcMar>
              <w:top w:w="29" w:type="dxa"/>
              <w:left w:w="115" w:type="dxa"/>
              <w:bottom w:w="29" w:type="dxa"/>
              <w:right w:w="115" w:type="dxa"/>
            </w:tcMar>
          </w:tcPr>
          <w:p w:rsidR="002610BC" w:rsidRPr="008E61B9" w:rsidRDefault="002610BC">
            <w:pPr>
              <w:pStyle w:val="BodyText"/>
              <w:jc w:val="left"/>
              <w:rPr>
                <w:b/>
                <w:sz w:val="20"/>
              </w:rPr>
            </w:pPr>
            <w:r w:rsidRPr="008E61B9">
              <w:rPr>
                <w:b/>
                <w:sz w:val="20"/>
              </w:rPr>
              <w:t>Page Summary</w:t>
            </w:r>
          </w:p>
        </w:tc>
      </w:tr>
      <w:tr w:rsidR="002610BC">
        <w:tblPrEx>
          <w:tblCellMar>
            <w:top w:w="0" w:type="dxa"/>
            <w:bottom w:w="0" w:type="dxa"/>
          </w:tblCellMar>
        </w:tblPrEx>
        <w:trPr>
          <w:trHeight w:val="255"/>
        </w:trPr>
        <w:tc>
          <w:tcPr>
            <w:tcW w:w="1980" w:type="dxa"/>
            <w:shd w:val="clear" w:color="auto" w:fill="E0E0E0"/>
          </w:tcPr>
          <w:p w:rsidR="002610BC" w:rsidRPr="008E61B9" w:rsidRDefault="002610BC">
            <w:pPr>
              <w:pStyle w:val="BodyText"/>
              <w:jc w:val="left"/>
              <w:rPr>
                <w:b/>
                <w:sz w:val="20"/>
              </w:rPr>
            </w:pPr>
            <w:r w:rsidRPr="008E61B9">
              <w:rPr>
                <w:b/>
                <w:sz w:val="20"/>
              </w:rPr>
              <w:t>Name</w:t>
            </w:r>
          </w:p>
        </w:tc>
        <w:tc>
          <w:tcPr>
            <w:tcW w:w="6787" w:type="dxa"/>
          </w:tcPr>
          <w:p w:rsidR="002610BC" w:rsidRDefault="002610BC">
            <w:pPr>
              <w:pStyle w:val="BodyText"/>
              <w:jc w:val="left"/>
              <w:rPr>
                <w:color w:val="000000"/>
                <w:sz w:val="20"/>
              </w:rPr>
            </w:pPr>
            <w:bookmarkStart w:id="30" w:name="_Toc54695330"/>
            <w:r>
              <w:rPr>
                <w:color w:val="000000"/>
                <w:sz w:val="20"/>
              </w:rPr>
              <w:t>Search for Customer File</w:t>
            </w:r>
            <w:bookmarkEnd w:id="30"/>
          </w:p>
        </w:tc>
      </w:tr>
      <w:tr w:rsidR="002610BC">
        <w:tblPrEx>
          <w:tblCellMar>
            <w:top w:w="0" w:type="dxa"/>
            <w:bottom w:w="0" w:type="dxa"/>
          </w:tblCellMar>
        </w:tblPrEx>
        <w:trPr>
          <w:cantSplit/>
          <w:trHeight w:val="227"/>
        </w:trPr>
        <w:tc>
          <w:tcPr>
            <w:tcW w:w="1980" w:type="dxa"/>
            <w:shd w:val="clear" w:color="auto" w:fill="E0E0E0"/>
          </w:tcPr>
          <w:p w:rsidR="002610BC" w:rsidRPr="008E61B9" w:rsidRDefault="002610BC">
            <w:pPr>
              <w:pStyle w:val="BodyText"/>
              <w:jc w:val="left"/>
              <w:rPr>
                <w:b/>
                <w:sz w:val="20"/>
              </w:rPr>
            </w:pPr>
            <w:r w:rsidRPr="008E61B9">
              <w:rPr>
                <w:b/>
                <w:sz w:val="20"/>
              </w:rPr>
              <w:t>Description</w:t>
            </w:r>
          </w:p>
        </w:tc>
        <w:tc>
          <w:tcPr>
            <w:tcW w:w="6787" w:type="dxa"/>
          </w:tcPr>
          <w:p w:rsidR="002610BC" w:rsidRDefault="002610BC">
            <w:pPr>
              <w:pStyle w:val="BodyText"/>
              <w:jc w:val="left"/>
              <w:rPr>
                <w:color w:val="000000"/>
                <w:sz w:val="20"/>
              </w:rPr>
            </w:pPr>
            <w:r>
              <w:rPr>
                <w:color w:val="000000"/>
                <w:sz w:val="20"/>
              </w:rPr>
              <w:t xml:space="preserve">The user retrieves the </w:t>
            </w:r>
            <w:r w:rsidR="00537775">
              <w:rPr>
                <w:color w:val="000000"/>
                <w:sz w:val="20"/>
              </w:rPr>
              <w:t xml:space="preserve">customer </w:t>
            </w:r>
            <w:r>
              <w:rPr>
                <w:color w:val="000000"/>
                <w:sz w:val="20"/>
              </w:rPr>
              <w:t xml:space="preserve">information based on the search criteria such as File </w:t>
            </w:r>
            <w:r w:rsidR="00537775">
              <w:rPr>
                <w:color w:val="000000"/>
                <w:sz w:val="20"/>
              </w:rPr>
              <w:t>ID</w:t>
            </w:r>
            <w:r>
              <w:rPr>
                <w:color w:val="000000"/>
                <w:sz w:val="20"/>
              </w:rPr>
              <w:t xml:space="preserve">, </w:t>
            </w:r>
            <w:r w:rsidR="00537775">
              <w:rPr>
                <w:color w:val="000000"/>
                <w:sz w:val="20"/>
              </w:rPr>
              <w:t xml:space="preserve">last </w:t>
            </w:r>
            <w:r>
              <w:rPr>
                <w:color w:val="000000"/>
                <w:sz w:val="20"/>
              </w:rPr>
              <w:t>name, first name, middle name, business name, SSN/TIN, address, city, state and/or zip.</w:t>
            </w:r>
          </w:p>
        </w:tc>
      </w:tr>
      <w:tr w:rsidR="002610BC">
        <w:tblPrEx>
          <w:tblCellMar>
            <w:top w:w="0" w:type="dxa"/>
            <w:bottom w:w="0" w:type="dxa"/>
          </w:tblCellMar>
        </w:tblPrEx>
        <w:trPr>
          <w:cantSplit/>
          <w:trHeight w:val="227"/>
        </w:trPr>
        <w:tc>
          <w:tcPr>
            <w:tcW w:w="1980" w:type="dxa"/>
            <w:shd w:val="clear" w:color="auto" w:fill="E0E0E0"/>
          </w:tcPr>
          <w:p w:rsidR="002610BC" w:rsidRPr="008E61B9" w:rsidRDefault="002610BC">
            <w:pPr>
              <w:pStyle w:val="BodyText"/>
              <w:jc w:val="left"/>
              <w:rPr>
                <w:b/>
                <w:sz w:val="20"/>
              </w:rPr>
            </w:pPr>
            <w:r w:rsidRPr="008E61B9">
              <w:rPr>
                <w:b/>
                <w:sz w:val="20"/>
              </w:rPr>
              <w:t>Use Case Number</w:t>
            </w:r>
          </w:p>
        </w:tc>
        <w:tc>
          <w:tcPr>
            <w:tcW w:w="6787" w:type="dxa"/>
          </w:tcPr>
          <w:p w:rsidR="002610BC" w:rsidRDefault="002610BC">
            <w:pPr>
              <w:pStyle w:val="BodyText"/>
              <w:jc w:val="left"/>
              <w:rPr>
                <w:color w:val="000000"/>
                <w:sz w:val="20"/>
              </w:rPr>
            </w:pPr>
            <w:r>
              <w:rPr>
                <w:color w:val="000000"/>
                <w:sz w:val="20"/>
              </w:rPr>
              <w:t>UC-002</w:t>
            </w:r>
          </w:p>
        </w:tc>
      </w:tr>
    </w:tbl>
    <w:p w:rsidR="002610BC" w:rsidRDefault="002610BC">
      <w:pPr>
        <w:pStyle w:val="Heading4"/>
        <w:tabs>
          <w:tab w:val="clear" w:pos="864"/>
        </w:tabs>
        <w:rPr>
          <w:b w:val="0"/>
          <w:bCs w:val="0"/>
          <w:i/>
          <w:iCs/>
        </w:rPr>
      </w:pPr>
      <w:bookmarkStart w:id="31" w:name="_Toc77688174"/>
      <w:bookmarkStart w:id="32" w:name="_Toc31209891"/>
      <w:r>
        <w:rPr>
          <w:b w:val="0"/>
          <w:bCs w:val="0"/>
          <w:i/>
          <w:iCs/>
        </w:rPr>
        <w:t>Screen Layout</w:t>
      </w:r>
      <w:bookmarkEnd w:id="31"/>
      <w:bookmarkEnd w:id="32"/>
    </w:p>
    <w:p w:rsidR="002610BC" w:rsidRDefault="002610BC">
      <w:pPr>
        <w:pStyle w:val="HelpInfo"/>
      </w:pPr>
    </w:p>
    <w:p w:rsidR="002610BC" w:rsidRDefault="002610BC">
      <w:pPr>
        <w:pStyle w:val="HelpInfo"/>
      </w:pPr>
      <w:r>
        <w:t>[</w:t>
      </w:r>
      <w:r w:rsidR="00537775">
        <w:t xml:space="preserve">Include </w:t>
      </w:r>
      <w:r w:rsidR="00AC3030">
        <w:t xml:space="preserve">a </w:t>
      </w:r>
      <w:r w:rsidR="00537775">
        <w:t>screen shot</w:t>
      </w:r>
      <w:r>
        <w:t xml:space="preserve"> and describe each element/button in the following table.]</w:t>
      </w:r>
    </w:p>
    <w:p w:rsidR="002610BC" w:rsidRDefault="002610BC">
      <w:pPr>
        <w:pStyle w:val="NormalComment"/>
        <w:rPr>
          <w:rFonts w:cs="Arial"/>
          <w:b/>
          <w:bCs/>
          <w:color w:val="000000"/>
          <w:sz w:val="24"/>
        </w:rPr>
      </w:pPr>
    </w:p>
    <w:p w:rsidR="002610BC" w:rsidRDefault="002610BC">
      <w:pPr>
        <w:pStyle w:val="NormalComment"/>
        <w:rPr>
          <w:rFonts w:cs="Arial"/>
          <w:b/>
          <w:bCs/>
          <w:color w:val="000000"/>
          <w:sz w:val="24"/>
        </w:rPr>
      </w:pPr>
    </w:p>
    <w:p w:rsidR="002610BC" w:rsidRDefault="002610BC">
      <w:pPr>
        <w:pStyle w:val="NormalComment"/>
        <w:rPr>
          <w:rFonts w:cs="Arial"/>
          <w:b/>
          <w:bCs/>
          <w:color w:val="000000"/>
          <w:sz w:val="24"/>
        </w:rPr>
      </w:pPr>
    </w:p>
    <w:p w:rsidR="002610BC" w:rsidRDefault="002610BC">
      <w:pPr>
        <w:pStyle w:val="NormalComment"/>
        <w:rPr>
          <w:rFonts w:cs="Arial"/>
          <w:b/>
          <w:bCs/>
          <w:color w:val="000000"/>
          <w:sz w:val="24"/>
        </w:rPr>
      </w:pPr>
    </w:p>
    <w:p w:rsidR="002610BC" w:rsidRDefault="002610BC">
      <w:pPr>
        <w:pStyle w:val="NormalComment"/>
        <w:rPr>
          <w:rFonts w:cs="Arial"/>
          <w:b/>
          <w:bCs/>
          <w:color w:val="000000"/>
          <w:sz w:val="24"/>
        </w:rPr>
      </w:pPr>
    </w:p>
    <w:p w:rsidR="002610BC" w:rsidRDefault="002610BC">
      <w:pPr>
        <w:pStyle w:val="NormalComment"/>
        <w:rPr>
          <w:rFonts w:cs="Arial"/>
          <w:b/>
          <w:bCs/>
          <w:color w:val="000000"/>
          <w:sz w:val="24"/>
        </w:rPr>
      </w:pPr>
    </w:p>
    <w:p w:rsidR="002610BC" w:rsidRDefault="002610BC">
      <w:pPr>
        <w:pStyle w:val="NormalComment"/>
        <w:rPr>
          <w:rFonts w:cs="Arial"/>
          <w:b/>
          <w:bCs/>
          <w:color w:val="000000"/>
          <w:sz w:val="24"/>
        </w:rPr>
      </w:pPr>
    </w:p>
    <w:p w:rsidR="002610BC" w:rsidRDefault="002610BC">
      <w:pPr>
        <w:pStyle w:val="NormalComment"/>
        <w:rPr>
          <w:rFonts w:cs="Arial"/>
          <w:b/>
          <w:bCs/>
          <w:color w:val="000000"/>
          <w:sz w:val="24"/>
        </w:rPr>
      </w:pPr>
    </w:p>
    <w:p w:rsidR="002610BC" w:rsidRDefault="002610BC">
      <w:pPr>
        <w:pStyle w:val="NormalComment"/>
        <w:rPr>
          <w:rFonts w:cs="Arial"/>
          <w:b/>
          <w:bCs/>
          <w:color w:val="000000"/>
          <w:sz w:val="24"/>
        </w:rPr>
      </w:pPr>
    </w:p>
    <w:p w:rsidR="002610BC" w:rsidRDefault="002610BC">
      <w:pPr>
        <w:pStyle w:val="NormalComment"/>
        <w:rPr>
          <w:rFonts w:cs="Arial"/>
          <w:b/>
          <w:bCs/>
          <w:color w:val="000000"/>
          <w:sz w:val="24"/>
        </w:rPr>
      </w:pPr>
    </w:p>
    <w:p w:rsidR="002610BC" w:rsidRDefault="002610BC">
      <w:pPr>
        <w:pStyle w:val="Heading4"/>
        <w:tabs>
          <w:tab w:val="clear" w:pos="864"/>
        </w:tabs>
        <w:rPr>
          <w:b w:val="0"/>
          <w:bCs w:val="0"/>
          <w:i/>
          <w:iCs/>
        </w:rPr>
      </w:pPr>
      <w:bookmarkStart w:id="33" w:name="_Toc31209892"/>
      <w:r>
        <w:rPr>
          <w:b w:val="0"/>
          <w:bCs w:val="0"/>
          <w:i/>
          <w:iCs/>
        </w:rPr>
        <w:t>Validations</w:t>
      </w:r>
      <w:bookmarkEnd w:id="33"/>
    </w:p>
    <w:p w:rsidR="002610BC" w:rsidRDefault="002610BC">
      <w:pPr>
        <w:pStyle w:val="NormalComment"/>
        <w:rPr>
          <w:rFonts w:cs="Arial"/>
          <w:b/>
          <w:color w:val="auto"/>
          <w:sz w:val="24"/>
        </w:rPr>
      </w:pPr>
    </w:p>
    <w:tbl>
      <w:tblPr>
        <w:tblW w:w="85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60"/>
        <w:gridCol w:w="3017"/>
        <w:gridCol w:w="3360"/>
      </w:tblGrid>
      <w:tr w:rsidR="002610BC">
        <w:tblPrEx>
          <w:tblCellMar>
            <w:top w:w="0" w:type="dxa"/>
            <w:bottom w:w="0" w:type="dxa"/>
          </w:tblCellMar>
        </w:tblPrEx>
        <w:tc>
          <w:tcPr>
            <w:tcW w:w="2160" w:type="dxa"/>
            <w:tcBorders>
              <w:bottom w:val="single" w:sz="4" w:space="0" w:color="auto"/>
            </w:tcBorders>
            <w:shd w:val="clear" w:color="auto" w:fill="CCCCCC"/>
            <w:tcMar>
              <w:top w:w="29" w:type="dxa"/>
              <w:left w:w="-1" w:type="dxa"/>
              <w:bottom w:w="29" w:type="dxa"/>
              <w:right w:w="-1" w:type="dxa"/>
            </w:tcMar>
            <w:vAlign w:val="center"/>
          </w:tcPr>
          <w:p w:rsidR="002610BC" w:rsidRPr="00316CFE" w:rsidRDefault="002610BC">
            <w:pPr>
              <w:pStyle w:val="BodyText"/>
              <w:rPr>
                <w:b/>
                <w:sz w:val="20"/>
              </w:rPr>
            </w:pPr>
            <w:r w:rsidRPr="00316CFE">
              <w:rPr>
                <w:b/>
                <w:sz w:val="20"/>
              </w:rPr>
              <w:t>Error Trigger</w:t>
            </w:r>
          </w:p>
        </w:tc>
        <w:tc>
          <w:tcPr>
            <w:tcW w:w="3017" w:type="dxa"/>
            <w:shd w:val="clear" w:color="auto" w:fill="CCCCCC"/>
            <w:tcMar>
              <w:top w:w="29" w:type="dxa"/>
              <w:left w:w="-1" w:type="dxa"/>
              <w:bottom w:w="29" w:type="dxa"/>
              <w:right w:w="-1" w:type="dxa"/>
            </w:tcMar>
            <w:vAlign w:val="center"/>
          </w:tcPr>
          <w:p w:rsidR="002610BC" w:rsidRPr="00316CFE" w:rsidRDefault="002610BC">
            <w:pPr>
              <w:pStyle w:val="BodyText"/>
              <w:rPr>
                <w:b/>
                <w:sz w:val="20"/>
              </w:rPr>
            </w:pPr>
            <w:r w:rsidRPr="00316CFE">
              <w:rPr>
                <w:b/>
                <w:sz w:val="20"/>
              </w:rPr>
              <w:t>Action</w:t>
            </w:r>
          </w:p>
        </w:tc>
        <w:tc>
          <w:tcPr>
            <w:tcW w:w="3360" w:type="dxa"/>
            <w:shd w:val="clear" w:color="auto" w:fill="CCCCCC"/>
            <w:tcMar>
              <w:top w:w="29" w:type="dxa"/>
              <w:left w:w="-1" w:type="dxa"/>
              <w:bottom w:w="29" w:type="dxa"/>
              <w:right w:w="-1" w:type="dxa"/>
            </w:tcMar>
            <w:vAlign w:val="center"/>
          </w:tcPr>
          <w:p w:rsidR="002610BC" w:rsidRPr="00316CFE" w:rsidRDefault="002610BC">
            <w:pPr>
              <w:pStyle w:val="BodyText"/>
              <w:rPr>
                <w:b/>
                <w:sz w:val="20"/>
              </w:rPr>
            </w:pPr>
            <w:r w:rsidRPr="00316CFE">
              <w:rPr>
                <w:b/>
                <w:sz w:val="20"/>
              </w:rPr>
              <w:t>Description</w:t>
            </w:r>
          </w:p>
        </w:tc>
      </w:tr>
      <w:tr w:rsidR="002610BC">
        <w:tblPrEx>
          <w:tblCellMar>
            <w:top w:w="0" w:type="dxa"/>
            <w:bottom w:w="0" w:type="dxa"/>
          </w:tblCellMar>
        </w:tblPrEx>
        <w:tc>
          <w:tcPr>
            <w:tcW w:w="2160" w:type="dxa"/>
            <w:shd w:val="clear" w:color="auto" w:fill="E0E0E0"/>
          </w:tcPr>
          <w:p w:rsidR="002610BC" w:rsidRDefault="002610BC">
            <w:pPr>
              <w:pStyle w:val="BodyText"/>
              <w:jc w:val="left"/>
              <w:rPr>
                <w:color w:val="000000"/>
                <w:sz w:val="20"/>
              </w:rPr>
            </w:pPr>
            <w:r>
              <w:rPr>
                <w:color w:val="000000"/>
                <w:sz w:val="20"/>
              </w:rPr>
              <w:t>If the user group is not selected.</w:t>
            </w:r>
          </w:p>
        </w:tc>
        <w:tc>
          <w:tcPr>
            <w:tcW w:w="3017" w:type="dxa"/>
          </w:tcPr>
          <w:p w:rsidR="002610BC" w:rsidRDefault="002610BC">
            <w:pPr>
              <w:pStyle w:val="BodyText"/>
              <w:jc w:val="left"/>
              <w:rPr>
                <w:color w:val="000000"/>
                <w:sz w:val="20"/>
              </w:rPr>
            </w:pPr>
            <w:r>
              <w:rPr>
                <w:color w:val="000000"/>
                <w:sz w:val="20"/>
              </w:rPr>
              <w:t>Displays the message “Please select a User Group from the list”. </w:t>
            </w:r>
          </w:p>
        </w:tc>
        <w:tc>
          <w:tcPr>
            <w:tcW w:w="3360" w:type="dxa"/>
          </w:tcPr>
          <w:p w:rsidR="002610BC" w:rsidRDefault="002610BC">
            <w:pPr>
              <w:pStyle w:val="BodyText"/>
              <w:jc w:val="left"/>
              <w:rPr>
                <w:color w:val="000000"/>
                <w:sz w:val="20"/>
              </w:rPr>
            </w:pPr>
            <w:r>
              <w:rPr>
                <w:rStyle w:val="PlaceHolder"/>
                <w:b w:val="0"/>
                <w:i w:val="0"/>
                <w:color w:val="000000"/>
                <w:sz w:val="20"/>
              </w:rPr>
              <w:t>Prompts</w:t>
            </w:r>
            <w:r>
              <w:rPr>
                <w:color w:val="000000"/>
                <w:sz w:val="20"/>
              </w:rPr>
              <w:t xml:space="preserve"> the user to select an entry from the User Group list.  </w:t>
            </w:r>
          </w:p>
        </w:tc>
      </w:tr>
      <w:tr w:rsidR="002610BC">
        <w:tblPrEx>
          <w:tblCellMar>
            <w:top w:w="0" w:type="dxa"/>
            <w:bottom w:w="0" w:type="dxa"/>
          </w:tblCellMar>
        </w:tblPrEx>
        <w:tc>
          <w:tcPr>
            <w:tcW w:w="2160" w:type="dxa"/>
            <w:shd w:val="clear" w:color="auto" w:fill="E0E0E0"/>
          </w:tcPr>
          <w:p w:rsidR="002610BC" w:rsidRDefault="002610BC">
            <w:pPr>
              <w:pStyle w:val="BodyText"/>
              <w:jc w:val="left"/>
              <w:rPr>
                <w:color w:val="000000"/>
                <w:sz w:val="20"/>
              </w:rPr>
            </w:pPr>
            <w:r>
              <w:rPr>
                <w:color w:val="000000"/>
                <w:sz w:val="20"/>
              </w:rPr>
              <w:t xml:space="preserve">User enters an invalid date </w:t>
            </w:r>
          </w:p>
        </w:tc>
        <w:tc>
          <w:tcPr>
            <w:tcW w:w="3017" w:type="dxa"/>
          </w:tcPr>
          <w:p w:rsidR="002610BC" w:rsidRDefault="002610BC">
            <w:pPr>
              <w:pStyle w:val="BodyText"/>
              <w:jc w:val="left"/>
              <w:rPr>
                <w:color w:val="000000"/>
                <w:sz w:val="20"/>
              </w:rPr>
            </w:pPr>
            <w:r>
              <w:rPr>
                <w:color w:val="000000"/>
                <w:sz w:val="20"/>
              </w:rPr>
              <w:t>Displays the message “Enter a valid date. The date must be in &lt;mm</w:t>
            </w:r>
            <w:r w:rsidR="002D50C5">
              <w:rPr>
                <w:color w:val="000000"/>
                <w:sz w:val="20"/>
              </w:rPr>
              <w:t>-</w:t>
            </w:r>
            <w:r>
              <w:rPr>
                <w:color w:val="000000"/>
                <w:sz w:val="20"/>
              </w:rPr>
              <w:t>dd</w:t>
            </w:r>
            <w:r w:rsidR="002D50C5">
              <w:rPr>
                <w:color w:val="000000"/>
                <w:sz w:val="20"/>
              </w:rPr>
              <w:t>-</w:t>
            </w:r>
            <w:r>
              <w:rPr>
                <w:color w:val="000000"/>
                <w:sz w:val="20"/>
              </w:rPr>
              <w:t>yyyy&gt; format”. </w:t>
            </w:r>
          </w:p>
        </w:tc>
        <w:tc>
          <w:tcPr>
            <w:tcW w:w="3360" w:type="dxa"/>
          </w:tcPr>
          <w:p w:rsidR="002610BC" w:rsidRDefault="008F0F95">
            <w:pPr>
              <w:pStyle w:val="BodyText"/>
              <w:jc w:val="left"/>
              <w:rPr>
                <w:color w:val="000000"/>
                <w:sz w:val="20"/>
              </w:rPr>
            </w:pPr>
            <w:r>
              <w:rPr>
                <w:color w:val="000000"/>
                <w:sz w:val="20"/>
              </w:rPr>
              <w:t xml:space="preserve">Displays invalid </w:t>
            </w:r>
            <w:r w:rsidR="002610BC">
              <w:rPr>
                <w:color w:val="000000"/>
                <w:sz w:val="20"/>
              </w:rPr>
              <w:t>date message.</w:t>
            </w:r>
          </w:p>
        </w:tc>
      </w:tr>
    </w:tbl>
    <w:p w:rsidR="002610BC" w:rsidRDefault="002610BC">
      <w:pPr>
        <w:pStyle w:val="NormalComment"/>
        <w:ind w:left="360"/>
        <w:rPr>
          <w:rFonts w:cs="Arial"/>
          <w:b/>
          <w:bCs/>
          <w:color w:val="000000"/>
          <w:sz w:val="24"/>
        </w:rPr>
      </w:pPr>
    </w:p>
    <w:p w:rsidR="002610BC" w:rsidRDefault="002610BC">
      <w:pPr>
        <w:pStyle w:val="Heading3"/>
        <w:tabs>
          <w:tab w:val="clear" w:pos="720"/>
        </w:tabs>
        <w:ind w:left="864" w:hanging="864"/>
        <w:rPr>
          <w:b/>
        </w:rPr>
      </w:pPr>
      <w:bookmarkStart w:id="34" w:name="_Toc31209893"/>
      <w:bookmarkEnd w:id="22"/>
      <w:r>
        <w:rPr>
          <w:b/>
        </w:rPr>
        <w:t>Object Model/Data Flow Design</w:t>
      </w:r>
      <w:bookmarkEnd w:id="34"/>
    </w:p>
    <w:p w:rsidR="002610BC" w:rsidRDefault="002610BC">
      <w:pPr>
        <w:pStyle w:val="HelpInfo"/>
      </w:pPr>
    </w:p>
    <w:p w:rsidR="002610BC" w:rsidRDefault="002610BC">
      <w:pPr>
        <w:pStyle w:val="HelpInfo"/>
      </w:pPr>
      <w:r>
        <w:t xml:space="preserve">[This </w:t>
      </w:r>
      <w:r w:rsidR="006E4B8B">
        <w:t>sub-</w:t>
      </w:r>
      <w:r>
        <w:t xml:space="preserve">section describes the detailed design for the system pertaining to the </w:t>
      </w:r>
      <w:r w:rsidRPr="00B057AC">
        <w:rPr>
          <w:rStyle w:val="PlaceHolder"/>
          <w:b w:val="0"/>
        </w:rPr>
        <w:t>&lt;&lt;Feature Name&gt;&gt;</w:t>
      </w:r>
      <w:r>
        <w:rPr>
          <w:rStyle w:val="PlaceHolder"/>
        </w:rPr>
        <w:t xml:space="preserve"> </w:t>
      </w:r>
      <w:r>
        <w:t>feature</w:t>
      </w:r>
      <w:r>
        <w:rPr>
          <w:rStyle w:val="PlaceHolder"/>
        </w:rPr>
        <w:t xml:space="preserve">. </w:t>
      </w:r>
      <w:r>
        <w:t>Interaction diagrams showing the details of the component structure, behavior, or information/control flow may be included in the sub</w:t>
      </w:r>
      <w:r w:rsidR="00B057AC">
        <w:t>-</w:t>
      </w:r>
      <w:r>
        <w:t>section devoted to that particular component.]</w:t>
      </w:r>
    </w:p>
    <w:p w:rsidR="002610BC" w:rsidRDefault="002610BC">
      <w:pPr>
        <w:pStyle w:val="Heading4"/>
        <w:rPr>
          <w:b w:val="0"/>
          <w:bCs w:val="0"/>
          <w:i/>
          <w:iCs/>
        </w:rPr>
      </w:pPr>
      <w:bookmarkStart w:id="35" w:name="_Toc31209894"/>
      <w:r>
        <w:rPr>
          <w:b w:val="0"/>
          <w:bCs w:val="0"/>
          <w:i/>
          <w:iCs/>
        </w:rPr>
        <w:t>Interface Description</w:t>
      </w:r>
      <w:bookmarkEnd w:id="35"/>
    </w:p>
    <w:p w:rsidR="002610BC" w:rsidRDefault="002610BC">
      <w:pPr>
        <w:pStyle w:val="HelpInfo"/>
      </w:pPr>
    </w:p>
    <w:p w:rsidR="002610BC" w:rsidRDefault="002610BC">
      <w:pPr>
        <w:pStyle w:val="HelpInfo"/>
      </w:pPr>
      <w:r>
        <w:t xml:space="preserve">[Describe the interfaces including </w:t>
      </w:r>
      <w:r w:rsidR="003C522F">
        <w:t xml:space="preserve">component interfaces and interfaces </w:t>
      </w:r>
      <w:r>
        <w:t>to other systems, products, or networks.]</w:t>
      </w:r>
    </w:p>
    <w:p w:rsidR="002610BC" w:rsidRDefault="002610BC">
      <w:pPr>
        <w:pStyle w:val="Heading4"/>
        <w:rPr>
          <w:b w:val="0"/>
          <w:bCs w:val="0"/>
          <w:i/>
          <w:iCs/>
        </w:rPr>
      </w:pPr>
      <w:bookmarkStart w:id="36" w:name="_Toc77688178"/>
      <w:r>
        <w:rPr>
          <w:b w:val="0"/>
          <w:bCs w:val="0"/>
          <w:i/>
          <w:iCs/>
        </w:rPr>
        <w:lastRenderedPageBreak/>
        <w:t xml:space="preserve"> </w:t>
      </w:r>
      <w:bookmarkStart w:id="37" w:name="_Toc31209895"/>
      <w:r>
        <w:rPr>
          <w:b w:val="0"/>
          <w:bCs w:val="0"/>
          <w:i/>
          <w:iCs/>
        </w:rPr>
        <w:t>Class Design</w:t>
      </w:r>
      <w:bookmarkEnd w:id="36"/>
      <w:bookmarkEnd w:id="37"/>
      <w:r>
        <w:rPr>
          <w:b w:val="0"/>
          <w:bCs w:val="0"/>
          <w:i/>
          <w:iCs/>
        </w:rPr>
        <w:t xml:space="preserve"> </w:t>
      </w:r>
    </w:p>
    <w:p w:rsidR="00001D3F" w:rsidRPr="00001D3F" w:rsidRDefault="00001D3F" w:rsidP="00001D3F">
      <w:r>
        <w:t xml:space="preserve">                   </w:t>
      </w:r>
      <w:r w:rsidR="00DB7637">
        <w:rPr>
          <w:noProof/>
        </w:rPr>
        <w:drawing>
          <wp:inline distT="0" distB="0" distL="0" distR="0">
            <wp:extent cx="5476875" cy="30003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5476875" cy="3000375"/>
                    </a:xfrm>
                    <a:prstGeom prst="rect">
                      <a:avLst/>
                    </a:prstGeom>
                    <a:noFill/>
                    <a:ln w="9525">
                      <a:noFill/>
                      <a:miter lim="800000"/>
                      <a:headEnd/>
                      <a:tailEnd/>
                    </a:ln>
                  </pic:spPr>
                </pic:pic>
              </a:graphicData>
            </a:graphic>
          </wp:inline>
        </w:drawing>
      </w:r>
    </w:p>
    <w:p w:rsidR="002610BC" w:rsidRDefault="002610BC">
      <w:pPr>
        <w:pStyle w:val="HelpInfo"/>
      </w:pPr>
    </w:p>
    <w:p w:rsidR="002610BC" w:rsidRDefault="002610BC">
      <w:pPr>
        <w:pStyle w:val="Heading5"/>
        <w:tabs>
          <w:tab w:val="clear" w:pos="1008"/>
        </w:tabs>
        <w:rPr>
          <w:bCs w:val="0"/>
        </w:rPr>
      </w:pPr>
      <w:bookmarkStart w:id="38" w:name="_Toc477232006"/>
      <w:bookmarkStart w:id="39" w:name="_Toc477232005"/>
      <w:bookmarkStart w:id="40" w:name="_Toc31209896"/>
      <w:r>
        <w:rPr>
          <w:bCs w:val="0"/>
        </w:rPr>
        <w:t>Algorithmic/Business Logic Description (Optional)</w:t>
      </w:r>
      <w:bookmarkEnd w:id="40"/>
    </w:p>
    <w:p w:rsidR="002610BC" w:rsidRDefault="002610BC">
      <w:pPr>
        <w:pStyle w:val="HelpInfo"/>
      </w:pPr>
    </w:p>
    <w:p w:rsidR="002610BC" w:rsidRDefault="002610BC">
      <w:pPr>
        <w:pStyle w:val="HelpInfo"/>
      </w:pPr>
      <w:r>
        <w:t>[Describe complex algorithms used in the class (if any).]</w:t>
      </w:r>
    </w:p>
    <w:p w:rsidR="002610BC" w:rsidRDefault="002610BC">
      <w:pPr>
        <w:pStyle w:val="Heading5"/>
        <w:rPr>
          <w:bCs w:val="0"/>
        </w:rPr>
      </w:pPr>
      <w:bookmarkStart w:id="41" w:name="_Toc31209897"/>
      <w:r>
        <w:rPr>
          <w:bCs w:val="0"/>
        </w:rPr>
        <w:t>Local Data Structure (Optional)</w:t>
      </w:r>
      <w:bookmarkEnd w:id="41"/>
    </w:p>
    <w:p w:rsidR="002610BC" w:rsidRDefault="002610BC">
      <w:pPr>
        <w:pStyle w:val="HelpInfo"/>
      </w:pPr>
    </w:p>
    <w:p w:rsidR="002610BC" w:rsidRDefault="002610BC">
      <w:pPr>
        <w:pStyle w:val="HelpInfo"/>
      </w:pPr>
      <w:r>
        <w:t>[Describe key data structure algorithms used (if any).]</w:t>
      </w:r>
    </w:p>
    <w:p w:rsidR="002610BC" w:rsidRDefault="002610BC">
      <w:pPr>
        <w:pStyle w:val="Heading4"/>
        <w:rPr>
          <w:b w:val="0"/>
          <w:bCs w:val="0"/>
          <w:i/>
          <w:iCs/>
        </w:rPr>
      </w:pPr>
      <w:bookmarkStart w:id="42" w:name="_Toc77688180"/>
      <w:bookmarkStart w:id="43" w:name="_Toc31209898"/>
      <w:r>
        <w:rPr>
          <w:b w:val="0"/>
          <w:bCs w:val="0"/>
          <w:i/>
          <w:iCs/>
        </w:rPr>
        <w:t xml:space="preserve">Data Transfer/Value </w:t>
      </w:r>
      <w:bookmarkEnd w:id="42"/>
      <w:r>
        <w:rPr>
          <w:b w:val="0"/>
          <w:bCs w:val="0"/>
          <w:i/>
          <w:iCs/>
        </w:rPr>
        <w:t>objects</w:t>
      </w:r>
      <w:bookmarkEnd w:id="43"/>
      <w:r>
        <w:rPr>
          <w:b w:val="0"/>
          <w:bCs w:val="0"/>
          <w:i/>
          <w:iCs/>
        </w:rPr>
        <w:t xml:space="preserve"> </w:t>
      </w:r>
    </w:p>
    <w:p w:rsidR="002610BC" w:rsidRDefault="002610BC">
      <w:pPr>
        <w:pStyle w:val="HelpInfo"/>
      </w:pPr>
    </w:p>
    <w:p w:rsidR="002610BC" w:rsidRDefault="002610BC">
      <w:pPr>
        <w:pStyle w:val="HelpInfo"/>
      </w:pPr>
      <w:r>
        <w:t>[Based on the design pattern being used, identify and describe the value/transfer objects.]</w:t>
      </w:r>
    </w:p>
    <w:p w:rsidR="002610BC" w:rsidRDefault="002610BC">
      <w:pPr>
        <w:pStyle w:val="HelpInfo"/>
      </w:pPr>
    </w:p>
    <w:p w:rsidR="002610BC" w:rsidRDefault="002610BC">
      <w:pPr>
        <w:pStyle w:val="HelpInfo"/>
      </w:pPr>
    </w:p>
    <w:p w:rsidR="002610BC" w:rsidRDefault="002610BC">
      <w:pPr>
        <w:pStyle w:val="HelpInfo"/>
      </w:pPr>
    </w:p>
    <w:p w:rsidR="002610BC" w:rsidRDefault="002610BC">
      <w:pPr>
        <w:pStyle w:val="Heading4"/>
        <w:rPr>
          <w:b w:val="0"/>
          <w:bCs w:val="0"/>
          <w:i/>
          <w:iCs/>
        </w:rPr>
      </w:pPr>
      <w:bookmarkStart w:id="44" w:name="_Toc77688181"/>
      <w:bookmarkStart w:id="45" w:name="_Toc31209899"/>
      <w:r>
        <w:rPr>
          <w:b w:val="0"/>
          <w:bCs w:val="0"/>
          <w:i/>
          <w:iCs/>
        </w:rPr>
        <w:t>Related Database Tables</w:t>
      </w:r>
      <w:bookmarkEnd w:id="44"/>
      <w:bookmarkEnd w:id="45"/>
    </w:p>
    <w:p w:rsidR="002610BC" w:rsidRDefault="002610BC">
      <w:pPr>
        <w:pStyle w:val="HelpInfo"/>
      </w:pPr>
    </w:p>
    <w:p w:rsidR="002610BC" w:rsidRDefault="002610BC">
      <w:pPr>
        <w:pStyle w:val="HelpInfo"/>
      </w:pPr>
      <w:r>
        <w:t>[Give the list of related database tables.]</w:t>
      </w:r>
    </w:p>
    <w:p w:rsidR="002610BC" w:rsidRDefault="002610BC">
      <w:pPr>
        <w:pStyle w:val="Heading4"/>
        <w:rPr>
          <w:b w:val="0"/>
          <w:bCs w:val="0"/>
          <w:i/>
          <w:iCs/>
        </w:rPr>
      </w:pPr>
      <w:bookmarkStart w:id="46" w:name="_Toc31209900"/>
      <w:r>
        <w:rPr>
          <w:b w:val="0"/>
          <w:bCs w:val="0"/>
          <w:i/>
          <w:iCs/>
        </w:rPr>
        <w:t xml:space="preserve">Dependencies with </w:t>
      </w:r>
      <w:r w:rsidR="00571CE5">
        <w:rPr>
          <w:b w:val="0"/>
          <w:bCs w:val="0"/>
          <w:i/>
          <w:iCs/>
        </w:rPr>
        <w:t xml:space="preserve">Other </w:t>
      </w:r>
      <w:r>
        <w:rPr>
          <w:b w:val="0"/>
          <w:bCs w:val="0"/>
          <w:i/>
          <w:iCs/>
        </w:rPr>
        <w:t>Sub</w:t>
      </w:r>
      <w:r w:rsidR="00571CE5">
        <w:rPr>
          <w:b w:val="0"/>
          <w:bCs w:val="0"/>
          <w:i/>
          <w:iCs/>
        </w:rPr>
        <w:t>-</w:t>
      </w:r>
      <w:r>
        <w:rPr>
          <w:b w:val="0"/>
          <w:bCs w:val="0"/>
          <w:i/>
          <w:iCs/>
        </w:rPr>
        <w:t>systems/Components</w:t>
      </w:r>
      <w:bookmarkEnd w:id="46"/>
    </w:p>
    <w:p w:rsidR="002610BC" w:rsidRDefault="002610BC">
      <w:pPr>
        <w:pStyle w:val="HelpInfo"/>
      </w:pPr>
    </w:p>
    <w:p w:rsidR="002610BC" w:rsidRDefault="002610BC" w:rsidP="008101E4">
      <w:pPr>
        <w:pStyle w:val="HelpInfo"/>
      </w:pPr>
      <w:r>
        <w:t>[Describe the dependencies with other sub</w:t>
      </w:r>
      <w:r w:rsidR="008101E4">
        <w:t>-</w:t>
      </w:r>
      <w:r>
        <w:t>system/components, if any.]</w:t>
      </w:r>
    </w:p>
    <w:p w:rsidR="002610BC" w:rsidRDefault="002610BC">
      <w:pPr>
        <w:pStyle w:val="Heading2"/>
        <w:tabs>
          <w:tab w:val="clear" w:pos="576"/>
        </w:tabs>
        <w:ind w:left="720" w:hanging="720"/>
        <w:rPr>
          <w:rStyle w:val="PlaceHolder"/>
          <w:b/>
          <w:i/>
          <w:color w:val="auto"/>
        </w:rPr>
      </w:pPr>
      <w:bookmarkStart w:id="47" w:name="_Toc481826937"/>
      <w:bookmarkStart w:id="48" w:name="_Toc515090971"/>
      <w:bookmarkStart w:id="49" w:name="_Toc31209901"/>
      <w:r>
        <w:lastRenderedPageBreak/>
        <w:t>Detailed Design for Feature</w:t>
      </w:r>
      <w:r w:rsidR="008101E4">
        <w:t>:</w:t>
      </w:r>
      <w:r>
        <w:t xml:space="preserve"> </w:t>
      </w:r>
      <w:r>
        <w:rPr>
          <w:rStyle w:val="PlaceHolder"/>
          <w:b/>
          <w:i/>
        </w:rPr>
        <w:t>&lt;&lt;Feature Name&gt;&gt;</w:t>
      </w:r>
      <w:bookmarkEnd w:id="49"/>
    </w:p>
    <w:p w:rsidR="002610BC" w:rsidRDefault="002610BC">
      <w:pPr>
        <w:pStyle w:val="HelpInfo"/>
      </w:pPr>
    </w:p>
    <w:p w:rsidR="002610BC" w:rsidRDefault="002610BC">
      <w:pPr>
        <w:pStyle w:val="HelpInfo"/>
      </w:pPr>
      <w:r>
        <w:t xml:space="preserve"> Repeat all sub</w:t>
      </w:r>
      <w:r w:rsidR="008101E4">
        <w:t>-</w:t>
      </w:r>
      <w:r>
        <w:t>sections given in 3.1 for this feature.</w:t>
      </w:r>
    </w:p>
    <w:p w:rsidR="002610BC" w:rsidRDefault="002610BC">
      <w:pPr>
        <w:pStyle w:val="HelpInfo"/>
      </w:pPr>
      <w:r>
        <w:t xml:space="preserve"> </w:t>
      </w:r>
      <w:bookmarkEnd w:id="21"/>
      <w:bookmarkEnd w:id="38"/>
      <w:bookmarkEnd w:id="39"/>
      <w:bookmarkEnd w:id="47"/>
      <w:bookmarkEnd w:id="48"/>
    </w:p>
    <w:p w:rsidR="002610BC" w:rsidRDefault="002610BC">
      <w:pPr>
        <w:pStyle w:val="HelpInfo"/>
      </w:pPr>
    </w:p>
    <w:p w:rsidR="002610BC" w:rsidRDefault="002610BC">
      <w:pPr>
        <w:pStyle w:val="HelpInfo"/>
      </w:pPr>
    </w:p>
    <w:p w:rsidR="002610BC" w:rsidRDefault="002610BC">
      <w:pPr>
        <w:pStyle w:val="HelpInfo"/>
      </w:pPr>
    </w:p>
    <w:p w:rsidR="002610BC" w:rsidRDefault="002610BC">
      <w:pPr>
        <w:pStyle w:val="HelpInfo"/>
      </w:pPr>
    </w:p>
    <w:p w:rsidR="002610BC" w:rsidRDefault="002610BC">
      <w:pPr>
        <w:pStyle w:val="HelpInfo"/>
      </w:pPr>
    </w:p>
    <w:p w:rsidR="002610BC" w:rsidRDefault="002610BC">
      <w:pPr>
        <w:pStyle w:val="HelpInfo"/>
      </w:pPr>
    </w:p>
    <w:p w:rsidR="002610BC" w:rsidRDefault="002610BC">
      <w:pPr>
        <w:pStyle w:val="Heading1"/>
        <w:tabs>
          <w:tab w:val="clear" w:pos="432"/>
        </w:tabs>
        <w:ind w:left="720" w:hanging="720"/>
      </w:pPr>
      <w:bookmarkStart w:id="50" w:name="_Toc465679405"/>
      <w:bookmarkStart w:id="51" w:name="_Toc477232011"/>
      <w:bookmarkStart w:id="52" w:name="_Toc481826945"/>
      <w:r>
        <w:br w:type="page"/>
      </w:r>
      <w:bookmarkStart w:id="53" w:name="_Toc31209902"/>
      <w:r>
        <w:lastRenderedPageBreak/>
        <w:t>Detailed Design for Module</w:t>
      </w:r>
      <w:r w:rsidR="008101E4">
        <w:t>:</w:t>
      </w:r>
      <w:r>
        <w:t xml:space="preserve"> </w:t>
      </w:r>
      <w:r>
        <w:rPr>
          <w:color w:val="0000FF"/>
        </w:rPr>
        <w:t>&lt;&lt;Module Name&gt;&gt;</w:t>
      </w:r>
      <w:bookmarkEnd w:id="53"/>
    </w:p>
    <w:p w:rsidR="002610BC" w:rsidRDefault="002610BC">
      <w:pPr>
        <w:pStyle w:val="HelpInfo"/>
      </w:pPr>
    </w:p>
    <w:p w:rsidR="002610BC" w:rsidRDefault="002610BC">
      <w:pPr>
        <w:pStyle w:val="HelpInfo"/>
      </w:pPr>
      <w:r>
        <w:t xml:space="preserve">[Detailed </w:t>
      </w:r>
      <w:r w:rsidR="0077252D">
        <w:t xml:space="preserve">design </w:t>
      </w:r>
      <w:r>
        <w:t>for Module 2.]</w:t>
      </w:r>
    </w:p>
    <w:p w:rsidR="0077252D" w:rsidRDefault="0077252D">
      <w:pPr>
        <w:pStyle w:val="HelpInfo"/>
        <w:numPr>
          <w:ins w:id="54" w:author="zaneta" w:date="2005-01-13T16:38:00Z"/>
        </w:numPr>
      </w:pPr>
    </w:p>
    <w:p w:rsidR="002610BC" w:rsidRDefault="002610BC">
      <w:pPr>
        <w:pStyle w:val="HelpInfo"/>
      </w:pPr>
      <w:r>
        <w:t>Repeat all sub</w:t>
      </w:r>
      <w:r w:rsidR="0077252D">
        <w:t>-</w:t>
      </w:r>
      <w:r>
        <w:t>sections given in section 3 for this module.</w:t>
      </w: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lpInfo"/>
        <w:rPr>
          <w:i w:val="0"/>
        </w:rPr>
      </w:pPr>
    </w:p>
    <w:p w:rsidR="002610BC" w:rsidRDefault="002610BC">
      <w:pPr>
        <w:pStyle w:val="Heading1"/>
        <w:tabs>
          <w:tab w:val="clear" w:pos="432"/>
        </w:tabs>
        <w:ind w:left="720" w:hanging="720"/>
      </w:pPr>
      <w:bookmarkStart w:id="55" w:name="_Toc31209903"/>
      <w:r>
        <w:t>Database Design</w:t>
      </w:r>
      <w:bookmarkEnd w:id="55"/>
    </w:p>
    <w:p w:rsidR="002610BC" w:rsidRDefault="002610BC">
      <w:pPr>
        <w:pStyle w:val="HelpInfo"/>
      </w:pPr>
    </w:p>
    <w:p w:rsidR="002610BC" w:rsidRDefault="002610BC">
      <w:pPr>
        <w:pStyle w:val="HelpInfo"/>
        <w:spacing w:after="120" w:line="240" w:lineRule="atLeast"/>
      </w:pPr>
      <w:r>
        <w:t>[This section describe</w:t>
      </w:r>
      <w:r w:rsidR="00436882">
        <w:t>s</w:t>
      </w:r>
      <w:r>
        <w:t xml:space="preserve"> the persistent data and metadata used and generated by the module/sub</w:t>
      </w:r>
      <w:r w:rsidR="00436882">
        <w:t>-</w:t>
      </w:r>
      <w:r>
        <w:t>system. This will include database schemas (if the database schema is large, use a separate document for database design), registry structures, property file structures, etc.</w:t>
      </w:r>
    </w:p>
    <w:p w:rsidR="002610BC" w:rsidRDefault="002610BC">
      <w:pPr>
        <w:pStyle w:val="HelpInf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62"/>
        <w:gridCol w:w="4263"/>
      </w:tblGrid>
      <w:tr w:rsidR="002610BC">
        <w:tblPrEx>
          <w:tblCellMar>
            <w:top w:w="0" w:type="dxa"/>
            <w:bottom w:w="0" w:type="dxa"/>
          </w:tblCellMar>
        </w:tblPrEx>
        <w:tc>
          <w:tcPr>
            <w:tcW w:w="4262" w:type="dxa"/>
            <w:tcBorders>
              <w:bottom w:val="single" w:sz="4" w:space="0" w:color="auto"/>
            </w:tcBorders>
            <w:shd w:val="clear" w:color="auto" w:fill="CCCCCC"/>
            <w:tcMar>
              <w:top w:w="29" w:type="dxa"/>
              <w:left w:w="-1" w:type="dxa"/>
              <w:bottom w:w="29" w:type="dxa"/>
              <w:right w:w="-1" w:type="dxa"/>
            </w:tcMar>
          </w:tcPr>
          <w:p w:rsidR="002610BC" w:rsidRDefault="002610BC">
            <w:pPr>
              <w:pStyle w:val="BodyText"/>
              <w:rPr>
                <w:b/>
                <w:bCs w:val="0"/>
                <w:sz w:val="20"/>
              </w:rPr>
            </w:pPr>
            <w:r>
              <w:rPr>
                <w:b/>
                <w:bCs w:val="0"/>
                <w:sz w:val="20"/>
              </w:rPr>
              <w:t>Models</w:t>
            </w:r>
          </w:p>
        </w:tc>
        <w:tc>
          <w:tcPr>
            <w:tcW w:w="4263" w:type="dxa"/>
            <w:shd w:val="clear" w:color="auto" w:fill="CCCCCC"/>
            <w:tcMar>
              <w:top w:w="29" w:type="dxa"/>
              <w:left w:w="-1" w:type="dxa"/>
              <w:bottom w:w="29" w:type="dxa"/>
              <w:right w:w="-1" w:type="dxa"/>
            </w:tcMar>
          </w:tcPr>
          <w:p w:rsidR="002610BC" w:rsidRDefault="002610BC">
            <w:pPr>
              <w:pStyle w:val="BodyText"/>
              <w:rPr>
                <w:b/>
                <w:bCs w:val="0"/>
                <w:sz w:val="20"/>
              </w:rPr>
            </w:pPr>
            <w:r>
              <w:rPr>
                <w:b/>
                <w:bCs w:val="0"/>
                <w:sz w:val="20"/>
              </w:rPr>
              <w:t>Tools</w:t>
            </w:r>
          </w:p>
        </w:tc>
      </w:tr>
      <w:tr w:rsidR="002610BC">
        <w:tblPrEx>
          <w:tblCellMar>
            <w:top w:w="0" w:type="dxa"/>
            <w:bottom w:w="0" w:type="dxa"/>
          </w:tblCellMar>
        </w:tblPrEx>
        <w:tc>
          <w:tcPr>
            <w:tcW w:w="4262" w:type="dxa"/>
            <w:shd w:val="clear" w:color="auto" w:fill="E0E0E0"/>
          </w:tcPr>
          <w:p w:rsidR="002610BC" w:rsidRDefault="002610BC">
            <w:pPr>
              <w:pStyle w:val="BodyText"/>
              <w:jc w:val="left"/>
              <w:rPr>
                <w:color w:val="000000"/>
                <w:sz w:val="20"/>
              </w:rPr>
            </w:pPr>
            <w:r>
              <w:rPr>
                <w:color w:val="000000"/>
                <w:sz w:val="20"/>
              </w:rPr>
              <w:t xml:space="preserve">Database Entity Relationship </w:t>
            </w:r>
            <w:r w:rsidR="00436882">
              <w:rPr>
                <w:color w:val="000000"/>
                <w:sz w:val="20"/>
              </w:rPr>
              <w:t>Diagrams</w:t>
            </w:r>
          </w:p>
        </w:tc>
        <w:tc>
          <w:tcPr>
            <w:tcW w:w="4263" w:type="dxa"/>
          </w:tcPr>
          <w:p w:rsidR="002610BC" w:rsidRDefault="002610BC">
            <w:pPr>
              <w:pStyle w:val="BodyText"/>
              <w:jc w:val="left"/>
              <w:rPr>
                <w:color w:val="000000"/>
                <w:sz w:val="20"/>
              </w:rPr>
            </w:pPr>
            <w:r>
              <w:rPr>
                <w:color w:val="000000"/>
                <w:sz w:val="20"/>
              </w:rPr>
              <w:t>ERWin</w:t>
            </w:r>
          </w:p>
        </w:tc>
      </w:tr>
      <w:tr w:rsidR="002610BC">
        <w:tblPrEx>
          <w:tblCellMar>
            <w:top w:w="0" w:type="dxa"/>
            <w:bottom w:w="0" w:type="dxa"/>
          </w:tblCellMar>
        </w:tblPrEx>
        <w:tc>
          <w:tcPr>
            <w:tcW w:w="4262" w:type="dxa"/>
            <w:shd w:val="clear" w:color="auto" w:fill="E0E0E0"/>
          </w:tcPr>
          <w:p w:rsidR="002610BC" w:rsidRDefault="002610BC">
            <w:pPr>
              <w:pStyle w:val="BodyText"/>
              <w:jc w:val="left"/>
              <w:rPr>
                <w:color w:val="000000"/>
                <w:sz w:val="20"/>
              </w:rPr>
            </w:pPr>
            <w:r>
              <w:rPr>
                <w:color w:val="000000"/>
                <w:sz w:val="20"/>
              </w:rPr>
              <w:t>Object Models</w:t>
            </w:r>
          </w:p>
        </w:tc>
        <w:tc>
          <w:tcPr>
            <w:tcW w:w="4263" w:type="dxa"/>
          </w:tcPr>
          <w:p w:rsidR="002610BC" w:rsidRDefault="002610BC">
            <w:pPr>
              <w:pStyle w:val="BodyText"/>
              <w:jc w:val="left"/>
              <w:rPr>
                <w:color w:val="000000"/>
                <w:sz w:val="20"/>
              </w:rPr>
            </w:pPr>
            <w:r>
              <w:rPr>
                <w:color w:val="000000"/>
                <w:sz w:val="20"/>
              </w:rPr>
              <w:t>Rational Rose</w:t>
            </w:r>
          </w:p>
        </w:tc>
      </w:tr>
    </w:tbl>
    <w:p w:rsidR="002610BC" w:rsidRDefault="002610BC">
      <w:pPr>
        <w:pStyle w:val="Heading2"/>
        <w:tabs>
          <w:tab w:val="clear" w:pos="576"/>
        </w:tabs>
        <w:ind w:left="720" w:hanging="720"/>
      </w:pPr>
      <w:bookmarkStart w:id="56" w:name="_Toc31209904"/>
      <w:r>
        <w:t>Entity Relationship Diagrams</w:t>
      </w:r>
      <w:bookmarkEnd w:id="56"/>
    </w:p>
    <w:p w:rsidR="002610BC" w:rsidRDefault="00001D3F">
      <w:r>
        <w:t xml:space="preserve">        </w:t>
      </w:r>
    </w:p>
    <w:p w:rsidR="00001D3F" w:rsidRDefault="00001D3F"/>
    <w:p w:rsidR="00001D3F" w:rsidRDefault="00001D3F"/>
    <w:p w:rsidR="00001D3F" w:rsidRDefault="00001D3F"/>
    <w:p w:rsidR="00001D3F" w:rsidRDefault="00DB7637">
      <w:r>
        <w:rPr>
          <w:noProof/>
        </w:rPr>
        <w:drawing>
          <wp:inline distT="0" distB="0" distL="0" distR="0">
            <wp:extent cx="5476875" cy="29718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476875" cy="2971800"/>
                    </a:xfrm>
                    <a:prstGeom prst="rect">
                      <a:avLst/>
                    </a:prstGeom>
                    <a:noFill/>
                    <a:ln w="9525">
                      <a:noFill/>
                      <a:miter lim="800000"/>
                      <a:headEnd/>
                      <a:tailEnd/>
                    </a:ln>
                  </pic:spPr>
                </pic:pic>
              </a:graphicData>
            </a:graphic>
          </wp:inline>
        </w:drawing>
      </w:r>
    </w:p>
    <w:p w:rsidR="002610BC" w:rsidRDefault="002610BC"/>
    <w:p w:rsidR="002610BC" w:rsidRDefault="002610BC">
      <w:pPr>
        <w:pStyle w:val="Header"/>
        <w:tabs>
          <w:tab w:val="clear" w:pos="4320"/>
          <w:tab w:val="clear" w:pos="8640"/>
        </w:tabs>
      </w:pPr>
    </w:p>
    <w:p w:rsidR="002610BC" w:rsidRDefault="002610BC"/>
    <w:p w:rsidR="002610BC" w:rsidRDefault="002610BC">
      <w:pPr>
        <w:pStyle w:val="Header"/>
        <w:tabs>
          <w:tab w:val="clear" w:pos="4320"/>
          <w:tab w:val="clear" w:pos="8640"/>
        </w:tabs>
      </w:pPr>
    </w:p>
    <w:p w:rsidR="002610BC" w:rsidRDefault="002610BC"/>
    <w:p w:rsidR="002610BC" w:rsidRDefault="002610BC">
      <w:pPr>
        <w:pStyle w:val="Header"/>
        <w:tabs>
          <w:tab w:val="clear" w:pos="4320"/>
          <w:tab w:val="clear" w:pos="8640"/>
        </w:tabs>
      </w:pPr>
    </w:p>
    <w:p w:rsidR="002610BC" w:rsidRDefault="002610BC"/>
    <w:p w:rsidR="002610BC" w:rsidRDefault="002610BC"/>
    <w:p w:rsidR="002610BC" w:rsidRDefault="002610BC"/>
    <w:p w:rsidR="002610BC" w:rsidRDefault="002610BC"/>
    <w:p w:rsidR="002610BC" w:rsidRDefault="002610BC"/>
    <w:p w:rsidR="002610BC" w:rsidRDefault="002610BC"/>
    <w:p w:rsidR="002610BC" w:rsidRDefault="002610BC"/>
    <w:p w:rsidR="002610BC" w:rsidRDefault="002610BC"/>
    <w:p w:rsidR="002610BC" w:rsidRDefault="002610BC">
      <w:pPr>
        <w:pStyle w:val="Heading1"/>
        <w:tabs>
          <w:tab w:val="clear" w:pos="432"/>
        </w:tabs>
        <w:ind w:left="720" w:hanging="720"/>
      </w:pPr>
      <w:r>
        <w:br w:type="page"/>
      </w:r>
      <w:bookmarkStart w:id="57" w:name="_Toc31209905"/>
      <w:r>
        <w:lastRenderedPageBreak/>
        <w:t>Packaging/Folder Structure and System Artifacts</w:t>
      </w:r>
      <w:bookmarkEnd w:id="57"/>
    </w:p>
    <w:p w:rsidR="002610BC" w:rsidRDefault="002610BC">
      <w:pPr>
        <w:pStyle w:val="HelpInfo"/>
      </w:pPr>
    </w:p>
    <w:p w:rsidR="002610BC" w:rsidRDefault="002610BC">
      <w:pPr>
        <w:pStyle w:val="HelpInfo"/>
        <w:spacing w:after="120" w:line="240" w:lineRule="atLeast"/>
      </w:pPr>
      <w:r>
        <w:t>[This section describes the file structure for the &lt;Project Name&gt; project, which will indicate where the code, unit tests, executables, libraries, etc. are to be placed during implementation. Optionally the file structure can be described in a separate GA chapter and a reference given here.]</w:t>
      </w:r>
    </w:p>
    <w:p w:rsidR="002610BC" w:rsidRDefault="002610BC">
      <w:pPr>
        <w:pStyle w:val="HelpInfo"/>
      </w:pPr>
    </w:p>
    <w:p w:rsidR="002610BC" w:rsidRDefault="002610BC">
      <w:pPr>
        <w:pStyle w:val="SampleText"/>
        <w:rPr>
          <w:b/>
          <w:bCs/>
        </w:rPr>
      </w:pPr>
      <w:r>
        <w:rPr>
          <w:b/>
          <w:bCs/>
        </w:rPr>
        <w:t>[Sample structure</w:t>
      </w:r>
    </w:p>
    <w:bookmarkEnd w:id="51"/>
    <w:bookmarkEnd w:id="52"/>
    <w:p w:rsidR="002610BC" w:rsidRDefault="002610BC">
      <w:pPr>
        <w:pStyle w:val="HelpInfo"/>
      </w:pPr>
    </w:p>
    <w:p w:rsidR="002610BC" w:rsidRDefault="00DB7637" w:rsidP="00BD4608">
      <w:pPr>
        <w:pStyle w:val="HelpInfo"/>
        <w:jc w:val="center"/>
      </w:pPr>
      <w:r>
        <w:rPr>
          <w:noProof/>
        </w:rPr>
        <w:drawing>
          <wp:inline distT="0" distB="0" distL="0" distR="0">
            <wp:extent cx="2581275" cy="3743325"/>
            <wp:effectExtent l="19050" t="19050" r="28575" b="28575"/>
            <wp:docPr id="2" name="Picture 2" descr="pack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kage1"/>
                    <pic:cNvPicPr>
                      <a:picLocks noChangeAspect="1" noChangeArrowheads="1"/>
                    </pic:cNvPicPr>
                  </pic:nvPicPr>
                  <pic:blipFill>
                    <a:blip r:embed="rId23"/>
                    <a:srcRect/>
                    <a:stretch>
                      <a:fillRect/>
                    </a:stretch>
                  </pic:blipFill>
                  <pic:spPr bwMode="auto">
                    <a:xfrm>
                      <a:off x="0" y="0"/>
                      <a:ext cx="2581275" cy="3743325"/>
                    </a:xfrm>
                    <a:prstGeom prst="rect">
                      <a:avLst/>
                    </a:prstGeom>
                    <a:noFill/>
                    <a:ln w="6350">
                      <a:solidFill>
                        <a:srgbClr val="800000"/>
                      </a:solidFill>
                      <a:miter lim="800000"/>
                      <a:headEnd/>
                      <a:tailEnd/>
                    </a:ln>
                    <a:effectLst/>
                  </pic:spPr>
                </pic:pic>
              </a:graphicData>
            </a:graphic>
          </wp:inline>
        </w:drawing>
      </w:r>
    </w:p>
    <w:p w:rsidR="002610BC" w:rsidRDefault="002610BC">
      <w:pPr>
        <w:pStyle w:val="SampleText"/>
        <w:rPr>
          <w:b/>
          <w:bCs/>
        </w:rPr>
      </w:pPr>
      <w:r>
        <w:rPr>
          <w:b/>
          <w:bCs/>
        </w:rPr>
        <w:t>End Sample Structure]</w:t>
      </w:r>
    </w:p>
    <w:p w:rsidR="002610BC" w:rsidRDefault="002610BC" w:rsidP="00EA1907">
      <w:pPr>
        <w:pStyle w:val="Heading2"/>
      </w:pPr>
      <w:bookmarkStart w:id="58" w:name="_Toc31209906"/>
      <w:r>
        <w:t>System Artifacts</w:t>
      </w:r>
      <w:bookmarkEnd w:id="58"/>
    </w:p>
    <w:p w:rsidR="002610BC" w:rsidRDefault="002610BC"/>
    <w:p w:rsidR="002610BC" w:rsidRDefault="002610BC">
      <w:pPr>
        <w:pStyle w:val="HelpInfo"/>
      </w:pPr>
      <w:r>
        <w:t>[</w:t>
      </w:r>
      <w:r w:rsidR="00EA1907">
        <w:t xml:space="preserve">Provide information on the </w:t>
      </w:r>
      <w:r>
        <w:t>Registry structure, INI files, property files, configuration files</w:t>
      </w:r>
      <w:r w:rsidR="00EA1907">
        <w:t>,</w:t>
      </w:r>
      <w:r>
        <w:t xml:space="preserve"> etc.]</w:t>
      </w:r>
    </w:p>
    <w:p w:rsidR="002610BC" w:rsidRDefault="002610BC">
      <w:pPr>
        <w:pStyle w:val="HelpInfo"/>
      </w:pPr>
    </w:p>
    <w:p w:rsidR="002610BC" w:rsidRDefault="002610BC">
      <w:pPr>
        <w:pStyle w:val="SampleText"/>
      </w:pPr>
    </w:p>
    <w:p w:rsidR="002610BC" w:rsidRDefault="002610BC">
      <w:pPr>
        <w:pStyle w:val="SampleText"/>
        <w:rPr>
          <w:b/>
          <w:bCs/>
        </w:rPr>
      </w:pPr>
    </w:p>
    <w:p w:rsidR="002610BC" w:rsidRDefault="002610BC">
      <w:pPr>
        <w:pStyle w:val="SampleText"/>
        <w:rPr>
          <w:b/>
          <w:bCs/>
        </w:rPr>
      </w:pPr>
    </w:p>
    <w:p w:rsidR="002610BC" w:rsidRDefault="002610BC">
      <w:pPr>
        <w:pStyle w:val="SampleText"/>
        <w:rPr>
          <w:b/>
          <w:bCs/>
        </w:rPr>
      </w:pPr>
    </w:p>
    <w:p w:rsidR="002610BC" w:rsidRDefault="002610BC">
      <w:pPr>
        <w:pStyle w:val="SampleText"/>
        <w:rPr>
          <w:b/>
          <w:bCs/>
        </w:rPr>
      </w:pPr>
    </w:p>
    <w:p w:rsidR="002610BC" w:rsidRDefault="002610BC">
      <w:pPr>
        <w:pStyle w:val="SampleText"/>
        <w:rPr>
          <w:b/>
          <w:bCs/>
        </w:rPr>
      </w:pPr>
    </w:p>
    <w:p w:rsidR="002610BC" w:rsidRDefault="002610BC">
      <w:pPr>
        <w:pStyle w:val="Heading1"/>
        <w:tabs>
          <w:tab w:val="clear" w:pos="432"/>
        </w:tabs>
        <w:ind w:left="720" w:hanging="720"/>
      </w:pPr>
      <w:bookmarkStart w:id="59" w:name="_Toc31209907"/>
      <w:r>
        <w:t>Core Technical Services Design</w:t>
      </w:r>
      <w:bookmarkEnd w:id="59"/>
    </w:p>
    <w:p w:rsidR="002610BC" w:rsidRDefault="002610BC">
      <w:pPr>
        <w:pStyle w:val="HelpInfo"/>
      </w:pPr>
    </w:p>
    <w:p w:rsidR="002610BC" w:rsidRDefault="002610BC">
      <w:pPr>
        <w:pStyle w:val="HelpInfo"/>
        <w:spacing w:after="120" w:line="240" w:lineRule="atLeast"/>
      </w:pPr>
      <w:r>
        <w:t>[This section describes the detailed design and usage pattern for the core technical services of the system.]</w:t>
      </w:r>
    </w:p>
    <w:p w:rsidR="002610BC" w:rsidRDefault="002610BC">
      <w:pPr>
        <w:pStyle w:val="Heading2"/>
        <w:tabs>
          <w:tab w:val="clear" w:pos="576"/>
        </w:tabs>
        <w:ind w:left="720" w:hanging="720"/>
      </w:pPr>
      <w:bookmarkStart w:id="60" w:name="_Toc465679404"/>
      <w:bookmarkStart w:id="61" w:name="_Toc80012760"/>
      <w:bookmarkStart w:id="62" w:name="_Toc31209908"/>
      <w:bookmarkEnd w:id="50"/>
      <w:r>
        <w:t>Persistence</w:t>
      </w:r>
      <w:bookmarkEnd w:id="61"/>
      <w:bookmarkEnd w:id="62"/>
    </w:p>
    <w:p w:rsidR="002610BC" w:rsidRDefault="002610BC">
      <w:pPr>
        <w:pStyle w:val="HelpInfo"/>
      </w:pPr>
    </w:p>
    <w:p w:rsidR="002610BC" w:rsidRDefault="002610BC">
      <w:pPr>
        <w:pStyle w:val="HelpInfo"/>
      </w:pPr>
      <w:r>
        <w:t>[</w:t>
      </w:r>
      <w:bookmarkStart w:id="63" w:name="OLE_LINK1"/>
      <w:r>
        <w:t xml:space="preserve">This </w:t>
      </w:r>
      <w:r w:rsidR="00CC09A7">
        <w:t>sub-</w:t>
      </w:r>
      <w:r>
        <w:t xml:space="preserve">section captures the detailed design and usage patterns of the </w:t>
      </w:r>
      <w:bookmarkEnd w:id="63"/>
      <w:r w:rsidR="00CC09A7">
        <w:t xml:space="preserve">persistence </w:t>
      </w:r>
      <w:r>
        <w:t>service for the application.]</w:t>
      </w:r>
    </w:p>
    <w:p w:rsidR="002610BC" w:rsidRDefault="002610BC">
      <w:pPr>
        <w:pStyle w:val="Heading2"/>
        <w:tabs>
          <w:tab w:val="clear" w:pos="576"/>
        </w:tabs>
        <w:ind w:left="720" w:hanging="720"/>
      </w:pPr>
      <w:bookmarkStart w:id="64" w:name="_Toc80012761"/>
      <w:bookmarkStart w:id="65" w:name="_Toc31209909"/>
      <w:r>
        <w:t>Inter-process Communication</w:t>
      </w:r>
      <w:bookmarkEnd w:id="64"/>
      <w:bookmarkEnd w:id="65"/>
    </w:p>
    <w:p w:rsidR="002610BC" w:rsidRDefault="002610BC">
      <w:pPr>
        <w:pStyle w:val="HelpInfo"/>
      </w:pPr>
    </w:p>
    <w:p w:rsidR="002610BC" w:rsidRDefault="002610BC">
      <w:pPr>
        <w:pStyle w:val="HelpInfo"/>
      </w:pPr>
      <w:r>
        <w:t xml:space="preserve">[This </w:t>
      </w:r>
      <w:r w:rsidR="00CC09A7">
        <w:t>sub-</w:t>
      </w:r>
      <w:r>
        <w:t xml:space="preserve">section captures the detailed design and usage patterns of the </w:t>
      </w:r>
      <w:r w:rsidR="00CC09A7">
        <w:t>inter</w:t>
      </w:r>
      <w:r>
        <w:t>-process communication framework for the application.]</w:t>
      </w:r>
      <w:r>
        <w:tab/>
      </w:r>
    </w:p>
    <w:p w:rsidR="002610BC" w:rsidRDefault="002610BC">
      <w:pPr>
        <w:pStyle w:val="Heading2"/>
        <w:tabs>
          <w:tab w:val="clear" w:pos="576"/>
        </w:tabs>
        <w:ind w:left="720" w:hanging="720"/>
      </w:pPr>
      <w:bookmarkStart w:id="66" w:name="_Toc80012762"/>
      <w:bookmarkStart w:id="67" w:name="_Toc31209910"/>
      <w:r>
        <w:t>Authentication and Authorization</w:t>
      </w:r>
      <w:bookmarkEnd w:id="66"/>
      <w:bookmarkEnd w:id="67"/>
    </w:p>
    <w:p w:rsidR="002610BC" w:rsidRDefault="002610BC">
      <w:pPr>
        <w:pStyle w:val="HelpInfo"/>
      </w:pPr>
    </w:p>
    <w:p w:rsidR="002610BC" w:rsidRDefault="002610BC">
      <w:pPr>
        <w:pStyle w:val="HelpInfo"/>
      </w:pPr>
      <w:r>
        <w:t xml:space="preserve">[This </w:t>
      </w:r>
      <w:r w:rsidR="0079454A">
        <w:t>sub-</w:t>
      </w:r>
      <w:r>
        <w:t xml:space="preserve">section captures the detailed design and usage patterns of the </w:t>
      </w:r>
      <w:r w:rsidR="0079454A">
        <w:t xml:space="preserve">security </w:t>
      </w:r>
      <w:r>
        <w:t>services for the application.]</w:t>
      </w:r>
    </w:p>
    <w:p w:rsidR="002610BC" w:rsidRDefault="002610BC">
      <w:pPr>
        <w:pStyle w:val="Heading2"/>
        <w:tabs>
          <w:tab w:val="clear" w:pos="576"/>
        </w:tabs>
        <w:ind w:left="720" w:hanging="720"/>
      </w:pPr>
      <w:bookmarkStart w:id="68" w:name="_Toc80012763"/>
      <w:bookmarkStart w:id="69" w:name="_Toc31209911"/>
      <w:r>
        <w:t>Error Handling</w:t>
      </w:r>
      <w:bookmarkEnd w:id="68"/>
      <w:bookmarkEnd w:id="69"/>
    </w:p>
    <w:p w:rsidR="002610BC" w:rsidRDefault="002610BC">
      <w:pPr>
        <w:pStyle w:val="HelpInfo"/>
      </w:pPr>
    </w:p>
    <w:p w:rsidR="002610BC" w:rsidRDefault="002610BC">
      <w:pPr>
        <w:pStyle w:val="HelpInfo"/>
      </w:pPr>
      <w:r>
        <w:t xml:space="preserve">This </w:t>
      </w:r>
      <w:r w:rsidR="0079454A">
        <w:t xml:space="preserve">sub-section </w:t>
      </w:r>
      <w:r>
        <w:t xml:space="preserve">captures the detailed design and usage patterns of the </w:t>
      </w:r>
      <w:r w:rsidR="0079454A">
        <w:t xml:space="preserve">error </w:t>
      </w:r>
      <w:r>
        <w:t>handling services for the application.]</w:t>
      </w:r>
    </w:p>
    <w:p w:rsidR="002610BC" w:rsidRDefault="002610BC">
      <w:pPr>
        <w:pStyle w:val="Heading2"/>
        <w:tabs>
          <w:tab w:val="clear" w:pos="576"/>
        </w:tabs>
        <w:ind w:left="720" w:hanging="720"/>
      </w:pPr>
      <w:bookmarkStart w:id="70" w:name="_Toc80012764"/>
      <w:bookmarkStart w:id="71" w:name="_Toc31209912"/>
      <w:r>
        <w:t>Logging</w:t>
      </w:r>
      <w:bookmarkEnd w:id="70"/>
      <w:bookmarkEnd w:id="71"/>
    </w:p>
    <w:p w:rsidR="002610BC" w:rsidRDefault="002610BC">
      <w:pPr>
        <w:pStyle w:val="HelpInfo"/>
      </w:pPr>
    </w:p>
    <w:p w:rsidR="002610BC" w:rsidRDefault="002610BC">
      <w:pPr>
        <w:pStyle w:val="HelpInfo"/>
      </w:pPr>
      <w:r>
        <w:t xml:space="preserve">[This </w:t>
      </w:r>
      <w:r w:rsidR="00C669AB">
        <w:t xml:space="preserve">sub-section </w:t>
      </w:r>
      <w:r>
        <w:t xml:space="preserve">captures the detailed design and usage patterns of the </w:t>
      </w:r>
      <w:r w:rsidR="00C669AB">
        <w:t xml:space="preserve">logging </w:t>
      </w:r>
      <w:r>
        <w:t>framework for the application.]</w:t>
      </w:r>
    </w:p>
    <w:p w:rsidR="002610BC" w:rsidRDefault="002610BC">
      <w:pPr>
        <w:pStyle w:val="Heading2"/>
        <w:tabs>
          <w:tab w:val="clear" w:pos="576"/>
        </w:tabs>
        <w:ind w:left="720" w:hanging="720"/>
      </w:pPr>
      <w:bookmarkStart w:id="72" w:name="_Toc80012765"/>
      <w:bookmarkStart w:id="73" w:name="_Toc31209913"/>
      <w:r>
        <w:t>Transaction Management</w:t>
      </w:r>
      <w:bookmarkEnd w:id="72"/>
      <w:bookmarkEnd w:id="73"/>
    </w:p>
    <w:p w:rsidR="002610BC" w:rsidRDefault="002610BC">
      <w:pPr>
        <w:pStyle w:val="HelpInfo"/>
      </w:pPr>
    </w:p>
    <w:p w:rsidR="002610BC" w:rsidRDefault="002610BC">
      <w:pPr>
        <w:pStyle w:val="HelpInfo"/>
      </w:pPr>
      <w:r>
        <w:t xml:space="preserve">[This </w:t>
      </w:r>
      <w:r w:rsidR="00421771">
        <w:t xml:space="preserve">sub-section </w:t>
      </w:r>
      <w:r>
        <w:t>captures the detailed design and usage patterns of the Transaction Management service for the application.]</w:t>
      </w:r>
    </w:p>
    <w:p w:rsidR="002610BC" w:rsidRDefault="002610BC">
      <w:pPr>
        <w:pStyle w:val="Heading2"/>
        <w:tabs>
          <w:tab w:val="clear" w:pos="576"/>
        </w:tabs>
        <w:ind w:left="720" w:hanging="720"/>
      </w:pPr>
      <w:bookmarkStart w:id="74" w:name="_Toc80012766"/>
      <w:bookmarkStart w:id="75" w:name="_Toc31209914"/>
      <w:r>
        <w:t>Other Applicable Technical Services</w:t>
      </w:r>
      <w:bookmarkEnd w:id="74"/>
      <w:bookmarkEnd w:id="75"/>
    </w:p>
    <w:p w:rsidR="002610BC" w:rsidRDefault="002610BC">
      <w:pPr>
        <w:pStyle w:val="HelpInfo"/>
      </w:pPr>
    </w:p>
    <w:p w:rsidR="002610BC" w:rsidRDefault="002610BC">
      <w:pPr>
        <w:pStyle w:val="HelpInfo"/>
      </w:pPr>
      <w:r>
        <w:t xml:space="preserve">[This </w:t>
      </w:r>
      <w:r w:rsidR="008A5E0D">
        <w:t xml:space="preserve">sub-section </w:t>
      </w:r>
      <w:r>
        <w:t xml:space="preserve">captures the detailed design and usage patterns of the </w:t>
      </w:r>
      <w:r>
        <w:rPr>
          <w:bCs w:val="0"/>
        </w:rPr>
        <w:t>other core technical services to be handled by the system such as</w:t>
      </w:r>
      <w:r>
        <w:rPr>
          <w:bCs w:val="0"/>
          <w:i w:val="0"/>
        </w:rPr>
        <w:t xml:space="preserve"> </w:t>
      </w:r>
      <w:r>
        <w:rPr>
          <w:bCs w:val="0"/>
          <w:iCs/>
        </w:rPr>
        <w:t>the</w:t>
      </w:r>
      <w:r>
        <w:rPr>
          <w:bCs w:val="0"/>
          <w:i w:val="0"/>
        </w:rPr>
        <w:t xml:space="preserve"> </w:t>
      </w:r>
      <w:r>
        <w:rPr>
          <w:bCs w:val="0"/>
          <w:iCs/>
        </w:rPr>
        <w:t>ins</w:t>
      </w:r>
      <w:r>
        <w:rPr>
          <w:bCs w:val="0"/>
        </w:rPr>
        <w:t>tallation mechanism, failure prevention, fault tolerance, caching design, internationalization, validation framework, client and server initialization, error handling, etc.</w:t>
      </w:r>
      <w:r>
        <w:t>]</w:t>
      </w:r>
    </w:p>
    <w:p w:rsidR="007F3F2B" w:rsidRDefault="002610BC">
      <w:pPr>
        <w:pStyle w:val="Heading1"/>
        <w:numPr>
          <w:ilvl w:val="0"/>
          <w:numId w:val="0"/>
        </w:numPr>
      </w:pPr>
      <w:r>
        <w:br w:type="page"/>
      </w:r>
      <w:bookmarkStart w:id="76" w:name="_Toc477065990"/>
      <w:bookmarkStart w:id="77" w:name="_Toc481826950"/>
      <w:bookmarkStart w:id="78" w:name="_Toc31209915"/>
      <w:bookmarkEnd w:id="60"/>
      <w:r w:rsidR="007F3F2B">
        <w:lastRenderedPageBreak/>
        <w:t>9</w:t>
      </w:r>
      <w:r w:rsidR="007F3F2B">
        <w:tab/>
        <w:t>Non Functional Requirements</w:t>
      </w:r>
      <w:bookmarkEnd w:id="78"/>
    </w:p>
    <w:p w:rsidR="007F3F2B" w:rsidRPr="007F3F2B" w:rsidRDefault="007F3F2B" w:rsidP="007F3F2B"/>
    <w:p w:rsidR="002610BC" w:rsidRDefault="002610BC">
      <w:pPr>
        <w:pStyle w:val="Heading1"/>
        <w:numPr>
          <w:ilvl w:val="0"/>
          <w:numId w:val="0"/>
        </w:numPr>
      </w:pPr>
      <w:bookmarkStart w:id="79" w:name="_Toc31209916"/>
      <w:r>
        <w:t>Appendix</w:t>
      </w:r>
      <w:bookmarkEnd w:id="76"/>
      <w:bookmarkEnd w:id="77"/>
      <w:bookmarkEnd w:id="79"/>
    </w:p>
    <w:p w:rsidR="002610BC" w:rsidRDefault="002610BC">
      <w:pPr>
        <w:pStyle w:val="HelpInfo"/>
      </w:pPr>
    </w:p>
    <w:p w:rsidR="002610BC" w:rsidRDefault="002610BC">
      <w:pPr>
        <w:pStyle w:val="HelpInfo"/>
        <w:rPr>
          <w:rFonts w:eastAsia="Arial Unicode MS"/>
        </w:rPr>
      </w:pPr>
      <w:r>
        <w:t>[Presents information that supplements the design specification.]</w:t>
      </w:r>
    </w:p>
    <w:p w:rsidR="002610BC" w:rsidRDefault="002610BC">
      <w:pPr>
        <w:pStyle w:val="HelpInfo"/>
        <w:ind w:left="720"/>
      </w:pPr>
    </w:p>
    <w:p w:rsidR="002610BC" w:rsidRDefault="002610BC" w:rsidP="008A5E0D">
      <w:pPr>
        <w:pStyle w:val="Heading2"/>
        <w:numPr>
          <w:ilvl w:val="0"/>
          <w:numId w:val="21"/>
        </w:numPr>
        <w:tabs>
          <w:tab w:val="clear" w:pos="1080"/>
        </w:tabs>
        <w:ind w:left="360"/>
      </w:pPr>
      <w:bookmarkStart w:id="80" w:name="_Toc31209917"/>
      <w:r>
        <w:t xml:space="preserve">Design Metrics to be </w:t>
      </w:r>
      <w:r w:rsidR="008A5E0D">
        <w:t>Used</w:t>
      </w:r>
      <w:bookmarkEnd w:id="80"/>
    </w:p>
    <w:p w:rsidR="002610BC" w:rsidRDefault="002610BC">
      <w:pPr>
        <w:pStyle w:val="HelpInfo"/>
        <w:ind w:left="720"/>
      </w:pPr>
    </w:p>
    <w:p w:rsidR="002610BC" w:rsidRDefault="002610BC" w:rsidP="008A5E0D">
      <w:pPr>
        <w:pStyle w:val="HelpInfo"/>
      </w:pPr>
      <w:r>
        <w:t>[A description of all design metrics to be used during the design activity is listed here.]</w:t>
      </w:r>
    </w:p>
    <w:p w:rsidR="002610BC" w:rsidRDefault="002610BC">
      <w:pPr>
        <w:rPr>
          <w:b/>
        </w:rPr>
      </w:pPr>
    </w:p>
    <w:p w:rsidR="002610BC" w:rsidRDefault="002610BC" w:rsidP="008A5E0D">
      <w:pPr>
        <w:pStyle w:val="Heading2"/>
        <w:numPr>
          <w:ilvl w:val="0"/>
          <w:numId w:val="21"/>
        </w:numPr>
        <w:tabs>
          <w:tab w:val="clear" w:pos="1080"/>
        </w:tabs>
        <w:ind w:left="360"/>
      </w:pPr>
      <w:bookmarkStart w:id="81" w:name="_Toc31209918"/>
      <w:r>
        <w:t>Supplementary Information</w:t>
      </w:r>
      <w:bookmarkEnd w:id="81"/>
      <w:r>
        <w:t xml:space="preserve"> </w:t>
      </w:r>
    </w:p>
    <w:p w:rsidR="008A5E0D" w:rsidRDefault="008A5E0D"/>
    <w:p w:rsidR="002610BC" w:rsidRDefault="008A5E0D" w:rsidP="008A5E0D">
      <w:pPr>
        <w:pStyle w:val="HelpInfo"/>
      </w:pPr>
      <w:r>
        <w:t>[Provide as required.]</w:t>
      </w:r>
    </w:p>
    <w:p w:rsidR="00BC47D0" w:rsidRDefault="00BC47D0" w:rsidP="008A5E0D">
      <w:pPr>
        <w:pStyle w:val="HelpInfo"/>
      </w:pPr>
    </w:p>
    <w:p w:rsidR="00BC47D0" w:rsidRDefault="00BC47D0" w:rsidP="00BC47D0">
      <w:pPr>
        <w:pStyle w:val="Heading2"/>
        <w:numPr>
          <w:ilvl w:val="0"/>
          <w:numId w:val="21"/>
        </w:numPr>
        <w:tabs>
          <w:tab w:val="clear" w:pos="1080"/>
        </w:tabs>
        <w:ind w:left="360"/>
      </w:pPr>
      <w:bookmarkStart w:id="82" w:name="_Toc31209919"/>
      <w:r>
        <w:t>DQI – Design Quality Index Checklist</w:t>
      </w:r>
      <w:bookmarkEnd w:id="82"/>
    </w:p>
    <w:p w:rsidR="00BC47D0" w:rsidRDefault="000E41B2" w:rsidP="00BC47D0">
      <w:r>
        <w:t>This checklist shall be used to perform self-review as a reference while preparing software design.</w:t>
      </w:r>
    </w:p>
    <w:p w:rsidR="00BC47D0" w:rsidRDefault="00E16408" w:rsidP="008A5E0D">
      <w:pPr>
        <w:pStyle w:val="HelpInfo"/>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77.25pt" o:ole="">
            <v:imagedata r:id="rId24" o:title=""/>
          </v:shape>
          <o:OLEObject Type="Embed" ProgID="Excel.Sheet.12" ShapeID="_x0000_i1025" DrawAspect="Icon" ObjectID="_1643717759" r:id="rId25"/>
        </w:object>
      </w:r>
    </w:p>
    <w:sectPr w:rsidR="00BC47D0" w:rsidSect="009D76CC">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36F" w:rsidRDefault="0052736F">
      <w:r>
        <w:separator/>
      </w:r>
    </w:p>
  </w:endnote>
  <w:endnote w:type="continuationSeparator" w:id="0">
    <w:p w:rsidR="0052736F" w:rsidRDefault="005273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0BC" w:rsidRDefault="002610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610BC" w:rsidRDefault="002610B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196" w:rsidRDefault="00F33196" w:rsidP="00F33196">
    <w:pPr>
      <w:tabs>
        <w:tab w:val="left" w:pos="8370"/>
      </w:tabs>
    </w:pPr>
    <w:r w:rsidRPr="002A3A23">
      <w:rPr>
        <w:rFonts w:ascii="Calibri" w:eastAsia="Calibri" w:hAnsi="Calibri"/>
        <w:sz w:val="20"/>
        <w:lang w:bidi="hi-IN"/>
      </w:rPr>
      <w:t>©</w:t>
    </w:r>
    <w:r>
      <w:rPr>
        <w:rFonts w:ascii="Calibri" w:eastAsia="Calibri" w:hAnsi="Calibri"/>
        <w:sz w:val="20"/>
        <w:lang w:bidi="hi-IN"/>
      </w:rPr>
      <w:t>2017</w:t>
    </w:r>
    <w:r w:rsidRPr="002A3A23">
      <w:rPr>
        <w:rFonts w:ascii="Calibri" w:eastAsia="Calibri" w:hAnsi="Calibri"/>
        <w:sz w:val="20"/>
        <w:lang w:bidi="hi-IN"/>
      </w:rPr>
      <w:t xml:space="preserve"> Virtusa Corporation. All rights reserved. Virtusa</w:t>
    </w:r>
    <w:r>
      <w:rPr>
        <w:rFonts w:ascii="Calibri" w:eastAsia="Calibri" w:hAnsi="Calibri"/>
        <w:sz w:val="20"/>
        <w:lang w:bidi="hi-IN"/>
      </w:rPr>
      <w:t xml:space="preserve"> </w:t>
    </w:r>
    <w:r w:rsidRPr="002A3A23">
      <w:rPr>
        <w:rFonts w:ascii="Calibri" w:eastAsia="Calibri" w:hAnsi="Calibri"/>
        <w:sz w:val="20"/>
        <w:lang w:bidi="hi-IN"/>
      </w:rPr>
      <w:t>and all other related logos are either registered trademarks or trademarks of Virtusa Corporation in the United States, the European Union, and / or India.</w:t>
    </w:r>
    <w:r>
      <w:rPr>
        <w:rFonts w:ascii="Calibri" w:eastAsia="Calibri" w:hAnsi="Calibri"/>
        <w:sz w:val="20"/>
        <w:lang w:bidi="hi-IN"/>
      </w:rPr>
      <w:t xml:space="preserve"> </w:t>
    </w:r>
    <w:r w:rsidRPr="002A3A23">
      <w:rPr>
        <w:rFonts w:ascii="Calibri" w:eastAsia="Calibri" w:hAnsi="Calibri"/>
        <w:sz w:val="20"/>
        <w:lang w:bidi="hi-IN"/>
      </w:rPr>
      <w:t>All other company and service names are the property of their respective holders and may be registered trademarks or trademarks in the United States and / or other countries.</w:t>
    </w:r>
  </w:p>
  <w:p w:rsidR="009D76CC" w:rsidRPr="00F33196" w:rsidRDefault="009D76CC" w:rsidP="00F3319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D87" w:rsidRDefault="002C4D8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6CC" w:rsidRDefault="009D76CC" w:rsidP="009D76CC">
    <w:pPr>
      <w:pStyle w:val="Header"/>
      <w:pBdr>
        <w:bottom w:val="single" w:sz="6" w:space="1" w:color="auto"/>
      </w:pBdr>
      <w:rPr>
        <w:rFonts w:ascii="Calibri" w:hAnsi="Calibri"/>
        <w:iCs/>
        <w:sz w:val="20"/>
      </w:rPr>
    </w:pPr>
  </w:p>
  <w:p w:rsidR="009D76CC" w:rsidRPr="009D76CC" w:rsidRDefault="00F33196" w:rsidP="009D76CC">
    <w:pPr>
      <w:pStyle w:val="Header"/>
      <w:rPr>
        <w:rFonts w:ascii="Calibri" w:hAnsi="Calibri"/>
        <w:iCs/>
        <w:sz w:val="20"/>
      </w:rPr>
    </w:pPr>
    <w:r>
      <w:rPr>
        <w:rFonts w:ascii="Calibri" w:hAnsi="Calibri"/>
        <w:iCs/>
        <w:sz w:val="20"/>
      </w:rPr>
      <w:t>©2017</w:t>
    </w:r>
    <w:r w:rsidR="009D76CC" w:rsidRPr="009D76CC">
      <w:rPr>
        <w:rFonts w:ascii="Calibri" w:hAnsi="Calibri"/>
        <w:iCs/>
        <w:sz w:val="20"/>
      </w:rPr>
      <w:t xml:space="preserve"> Virtusa Corporation</w:t>
    </w:r>
    <w:r w:rsidR="009D76CC" w:rsidRPr="000751C3">
      <w:rPr>
        <w:rFonts w:ascii="Calibri" w:hAnsi="Calibri"/>
        <w:iCs/>
        <w:sz w:val="20"/>
      </w:rPr>
      <w:tab/>
    </w:r>
    <w:r w:rsidR="009D76CC" w:rsidRPr="009D76CC">
      <w:rPr>
        <w:rFonts w:ascii="Calibri" w:hAnsi="Calibri"/>
        <w:iCs/>
        <w:sz w:val="20"/>
      </w:rPr>
      <w:t xml:space="preserve">Page </w:t>
    </w:r>
    <w:r w:rsidR="009D76CC" w:rsidRPr="009D76CC">
      <w:rPr>
        <w:rFonts w:ascii="Calibri" w:hAnsi="Calibri"/>
        <w:iCs/>
        <w:sz w:val="20"/>
      </w:rPr>
      <w:fldChar w:fldCharType="begin"/>
    </w:r>
    <w:r w:rsidR="009D76CC" w:rsidRPr="009D76CC">
      <w:rPr>
        <w:rFonts w:ascii="Calibri" w:hAnsi="Calibri"/>
        <w:iCs/>
        <w:sz w:val="20"/>
      </w:rPr>
      <w:instrText xml:space="preserve"> PAGE  \* Arabic  \* MERGEFORMAT </w:instrText>
    </w:r>
    <w:r w:rsidR="009D76CC" w:rsidRPr="009D76CC">
      <w:rPr>
        <w:rFonts w:ascii="Calibri" w:hAnsi="Calibri"/>
        <w:iCs/>
        <w:sz w:val="20"/>
      </w:rPr>
      <w:fldChar w:fldCharType="separate"/>
    </w:r>
    <w:r w:rsidR="00C12735">
      <w:rPr>
        <w:rFonts w:ascii="Calibri" w:hAnsi="Calibri"/>
        <w:iCs/>
        <w:noProof/>
        <w:sz w:val="20"/>
      </w:rPr>
      <w:t>6</w:t>
    </w:r>
    <w:r w:rsidR="009D76CC" w:rsidRPr="009D76CC">
      <w:rPr>
        <w:rFonts w:ascii="Calibri" w:hAnsi="Calibri"/>
        <w:iCs/>
        <w:sz w:val="20"/>
      </w:rPr>
      <w:fldChar w:fldCharType="end"/>
    </w:r>
    <w:r w:rsidR="009D76CC" w:rsidRPr="009D76CC">
      <w:rPr>
        <w:rFonts w:ascii="Calibri" w:hAnsi="Calibri"/>
        <w:iCs/>
        <w:sz w:val="20"/>
      </w:rPr>
      <w:t xml:space="preserve"> of </w:t>
    </w:r>
    <w:fldSimple w:instr=" NUMPAGES  \* Arabic  \* MERGEFORMAT ">
      <w:r w:rsidR="00C12735">
        <w:rPr>
          <w:rFonts w:ascii="Calibri" w:hAnsi="Calibri"/>
          <w:iCs/>
          <w:noProof/>
          <w:sz w:val="20"/>
        </w:rPr>
        <w:t>16</w:t>
      </w:r>
    </w:fldSimple>
    <w:r w:rsidR="009D76CC" w:rsidRPr="000751C3">
      <w:rPr>
        <w:rFonts w:ascii="Calibri" w:hAnsi="Calibri"/>
        <w:iCs/>
        <w:sz w:val="20"/>
      </w:rPr>
      <w:tab/>
    </w:r>
    <w:r w:rsidR="009D76CC" w:rsidRPr="009D76CC">
      <w:rPr>
        <w:rFonts w:ascii="Calibri" w:hAnsi="Calibri"/>
        <w:iCs/>
        <w:sz w:val="20"/>
      </w:rPr>
      <w:t>TMP-</w:t>
    </w:r>
    <w:r w:rsidR="009D76CC">
      <w:rPr>
        <w:rFonts w:ascii="Calibri" w:hAnsi="Calibri"/>
        <w:iCs/>
        <w:sz w:val="20"/>
      </w:rPr>
      <w:t>AD</w:t>
    </w:r>
    <w:r w:rsidR="009D76CC" w:rsidRPr="009D76CC">
      <w:rPr>
        <w:rFonts w:ascii="Calibri" w:hAnsi="Calibri"/>
        <w:iCs/>
        <w:sz w:val="20"/>
      </w:rPr>
      <w:t>-</w:t>
    </w:r>
    <w:r w:rsidR="009D76CC">
      <w:rPr>
        <w:rFonts w:ascii="Calibri" w:hAnsi="Calibri"/>
        <w:iCs/>
        <w:sz w:val="20"/>
      </w:rPr>
      <w:t>DSTD</w:t>
    </w:r>
    <w:r w:rsidR="009D76CC" w:rsidRPr="009D76CC">
      <w:rPr>
        <w:rFonts w:ascii="Calibri" w:hAnsi="Calibri"/>
        <w:iCs/>
        <w:sz w:val="20"/>
      </w:rPr>
      <w:t>-</w:t>
    </w:r>
    <w:r w:rsidR="009D76CC">
      <w:rPr>
        <w:rFonts w:ascii="Calibri" w:hAnsi="Calibri"/>
        <w:iCs/>
        <w:sz w:val="20"/>
      </w:rPr>
      <w:t>0</w:t>
    </w:r>
    <w:r>
      <w:rPr>
        <w:rFonts w:ascii="Calibri" w:hAnsi="Calibri"/>
        <w:iCs/>
        <w:sz w:val="20"/>
      </w:rPr>
      <w:t>4</w:t>
    </w:r>
  </w:p>
  <w:p w:rsidR="002610BC" w:rsidRDefault="009D76CC" w:rsidP="009D76CC">
    <w:pPr>
      <w:pStyle w:val="Footer"/>
    </w:pPr>
    <w:r w:rsidRPr="009D76CC">
      <w:rPr>
        <w:rFonts w:ascii="Calibri" w:hAnsi="Calibri"/>
        <w:b/>
        <w:bCs w:val="0"/>
        <w:i/>
        <w:color w:val="0000FF"/>
        <w:sz w:val="20"/>
      </w:rPr>
      <w:t>&lt;&lt;Internal/Client Confidential&gt;&gt;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36F" w:rsidRDefault="0052736F">
      <w:r>
        <w:separator/>
      </w:r>
    </w:p>
  </w:footnote>
  <w:footnote w:type="continuationSeparator" w:id="0">
    <w:p w:rsidR="0052736F" w:rsidRDefault="005273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D87" w:rsidRDefault="002C4D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0BC" w:rsidRDefault="00DB7637" w:rsidP="009D76CC">
    <w:pPr>
      <w:pStyle w:val="Header"/>
      <w:tabs>
        <w:tab w:val="left" w:pos="3150"/>
      </w:tabs>
    </w:pPr>
    <w:r>
      <w:rPr>
        <w:noProof/>
      </w:rPr>
      <w:drawing>
        <wp:inline distT="0" distB="0" distL="0" distR="0">
          <wp:extent cx="561975" cy="190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1975" cy="190500"/>
                  </a:xfrm>
                  <a:prstGeom prst="rect">
                    <a:avLst/>
                  </a:prstGeom>
                  <a:noFill/>
                  <a:ln w="9525">
                    <a:noFill/>
                    <a:miter lim="800000"/>
                    <a:headEnd/>
                    <a:tailEnd/>
                  </a:ln>
                </pic:spPr>
              </pic:pic>
            </a:graphicData>
          </a:graphic>
        </wp:inline>
      </w:drawing>
    </w:r>
    <w:r w:rsidR="009D76CC">
      <w:rPr>
        <w:rFonts w:ascii="Calibri" w:hAnsi="Calibri"/>
        <w:sz w:val="20"/>
      </w:rPr>
      <w:tab/>
      <w:t xml:space="preserve">     </w:t>
    </w:r>
    <w:r w:rsidR="002C4D87">
      <w:rPr>
        <w:rFonts w:ascii="Calibri" w:hAnsi="Calibri"/>
        <w:sz w:val="20"/>
      </w:rPr>
      <w:t xml:space="preserve">                                                                                       </w:t>
    </w:r>
    <w:r w:rsidR="009D76CC" w:rsidRPr="009D76CC">
      <w:rPr>
        <w:rFonts w:ascii="Calibri" w:hAnsi="Calibri"/>
        <w:b/>
        <w:bCs w:val="0"/>
        <w:i/>
        <w:color w:val="0000FF"/>
        <w:sz w:val="20"/>
      </w:rPr>
      <w:t>&lt;Client Name&gt;</w:t>
    </w:r>
  </w:p>
  <w:p w:rsidR="002610BC" w:rsidRDefault="002610B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D87" w:rsidRDefault="002C4D8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10BC" w:rsidRDefault="00DB7637">
    <w:pPr>
      <w:pStyle w:val="Header"/>
    </w:pPr>
    <w:r>
      <w:rPr>
        <w:noProof/>
      </w:rPr>
      <w:drawing>
        <wp:inline distT="0" distB="0" distL="0" distR="0">
          <wp:extent cx="561975" cy="1905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1975" cy="190500"/>
                  </a:xfrm>
                  <a:prstGeom prst="rect">
                    <a:avLst/>
                  </a:prstGeom>
                  <a:noFill/>
                  <a:ln w="9525">
                    <a:noFill/>
                    <a:miter lim="800000"/>
                    <a:headEnd/>
                    <a:tailEnd/>
                  </a:ln>
                </pic:spPr>
              </pic:pic>
            </a:graphicData>
          </a:graphic>
        </wp:inline>
      </w:drawing>
    </w:r>
    <w:r w:rsidR="009D76CC" w:rsidRPr="0084328D">
      <w:rPr>
        <w:rFonts w:ascii="Calibri" w:hAnsi="Calibri"/>
      </w:rPr>
      <w:t xml:space="preserve">     </w:t>
    </w:r>
    <w:r w:rsidR="009D76CC" w:rsidRPr="0084328D">
      <w:rPr>
        <w:rFonts w:ascii="Calibri" w:hAnsi="Calibri"/>
      </w:rPr>
      <w:tab/>
    </w:r>
    <w:r w:rsidR="009D76CC">
      <w:rPr>
        <w:rFonts w:ascii="Calibri" w:hAnsi="Calibri"/>
      </w:rPr>
      <w:t xml:space="preserve">                                                                                              </w:t>
    </w:r>
    <w:r w:rsidR="009D76CC" w:rsidRPr="009D76CC">
      <w:rPr>
        <w:rFonts w:ascii="Calibri" w:hAnsi="Calibri"/>
        <w:b/>
        <w:bCs w:val="0"/>
        <w:i/>
        <w:color w:val="0000FF"/>
        <w:sz w:val="20"/>
      </w:rPr>
      <w:t>&lt;Client Name&gt;</w:t>
    </w:r>
    <w:r w:rsidR="002610BC">
      <w:tab/>
    </w:r>
    <w:r w:rsidR="002610BC">
      <w:tab/>
    </w:r>
    <w:r w:rsidR="002610BC">
      <w:tab/>
    </w:r>
    <w:r w:rsidR="002610BC">
      <w:tab/>
    </w:r>
    <w:r w:rsidR="002610BC">
      <w:tab/>
    </w:r>
  </w:p>
  <w:p w:rsidR="002610BC" w:rsidRDefault="002610BC">
    <w:pPr>
      <w:pStyle w:val="Header"/>
      <w:pBdr>
        <w:top w:val="single" w:sz="4" w:space="1" w:color="auto"/>
      </w:pBdr>
    </w:pPr>
    <w:r>
      <w:t xml:space="preserve"> </w:t>
    </w:r>
  </w:p>
  <w:p w:rsidR="002610BC" w:rsidRDefault="002610BC">
    <w:pPr>
      <w:pStyle w:val="Header"/>
    </w:pPr>
  </w:p>
  <w:p w:rsidR="002610BC" w:rsidRDefault="002610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575A"/>
    <w:multiLevelType w:val="hybridMultilevel"/>
    <w:tmpl w:val="DBD297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EA58DB"/>
    <w:multiLevelType w:val="multilevel"/>
    <w:tmpl w:val="19C85D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2905BAE"/>
    <w:multiLevelType w:val="hybridMultilevel"/>
    <w:tmpl w:val="BC42D0BA"/>
    <w:lvl w:ilvl="0" w:tplc="B86EE08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nsid w:val="12B97EEF"/>
    <w:multiLevelType w:val="hybridMultilevel"/>
    <w:tmpl w:val="C11CF37E"/>
    <w:lvl w:ilvl="0" w:tplc="D12630FC">
      <w:start w:val="1"/>
      <w:numFmt w:val="bullet"/>
      <w:lvlText w:val=""/>
      <w:lvlJc w:val="left"/>
      <w:pPr>
        <w:tabs>
          <w:tab w:val="num" w:pos="720"/>
        </w:tabs>
        <w:ind w:left="720" w:hanging="360"/>
      </w:pPr>
      <w:rPr>
        <w:rFonts w:ascii="Symbol" w:hAnsi="Symbol" w:hint="default"/>
        <w:sz w:val="20"/>
      </w:rPr>
    </w:lvl>
    <w:lvl w:ilvl="1" w:tplc="9294C31E" w:tentative="1">
      <w:start w:val="1"/>
      <w:numFmt w:val="bullet"/>
      <w:lvlText w:val="o"/>
      <w:lvlJc w:val="left"/>
      <w:pPr>
        <w:tabs>
          <w:tab w:val="num" w:pos="1440"/>
        </w:tabs>
        <w:ind w:left="1440" w:hanging="360"/>
      </w:pPr>
      <w:rPr>
        <w:rFonts w:ascii="Courier New" w:hAnsi="Courier New" w:hint="default"/>
        <w:sz w:val="20"/>
      </w:rPr>
    </w:lvl>
    <w:lvl w:ilvl="2" w:tplc="CBB8CA92" w:tentative="1">
      <w:start w:val="1"/>
      <w:numFmt w:val="bullet"/>
      <w:lvlText w:val=""/>
      <w:lvlJc w:val="left"/>
      <w:pPr>
        <w:tabs>
          <w:tab w:val="num" w:pos="2160"/>
        </w:tabs>
        <w:ind w:left="2160" w:hanging="360"/>
      </w:pPr>
      <w:rPr>
        <w:rFonts w:ascii="Wingdings" w:hAnsi="Wingdings" w:hint="default"/>
        <w:sz w:val="20"/>
      </w:rPr>
    </w:lvl>
    <w:lvl w:ilvl="3" w:tplc="DAA81242" w:tentative="1">
      <w:start w:val="1"/>
      <w:numFmt w:val="bullet"/>
      <w:lvlText w:val=""/>
      <w:lvlJc w:val="left"/>
      <w:pPr>
        <w:tabs>
          <w:tab w:val="num" w:pos="2880"/>
        </w:tabs>
        <w:ind w:left="2880" w:hanging="360"/>
      </w:pPr>
      <w:rPr>
        <w:rFonts w:ascii="Wingdings" w:hAnsi="Wingdings" w:hint="default"/>
        <w:sz w:val="20"/>
      </w:rPr>
    </w:lvl>
    <w:lvl w:ilvl="4" w:tplc="F496C882" w:tentative="1">
      <w:start w:val="1"/>
      <w:numFmt w:val="bullet"/>
      <w:lvlText w:val=""/>
      <w:lvlJc w:val="left"/>
      <w:pPr>
        <w:tabs>
          <w:tab w:val="num" w:pos="3600"/>
        </w:tabs>
        <w:ind w:left="3600" w:hanging="360"/>
      </w:pPr>
      <w:rPr>
        <w:rFonts w:ascii="Wingdings" w:hAnsi="Wingdings" w:hint="default"/>
        <w:sz w:val="20"/>
      </w:rPr>
    </w:lvl>
    <w:lvl w:ilvl="5" w:tplc="C2B2AB66" w:tentative="1">
      <w:start w:val="1"/>
      <w:numFmt w:val="bullet"/>
      <w:lvlText w:val=""/>
      <w:lvlJc w:val="left"/>
      <w:pPr>
        <w:tabs>
          <w:tab w:val="num" w:pos="4320"/>
        </w:tabs>
        <w:ind w:left="4320" w:hanging="360"/>
      </w:pPr>
      <w:rPr>
        <w:rFonts w:ascii="Wingdings" w:hAnsi="Wingdings" w:hint="default"/>
        <w:sz w:val="20"/>
      </w:rPr>
    </w:lvl>
    <w:lvl w:ilvl="6" w:tplc="DEFCF6D6" w:tentative="1">
      <w:start w:val="1"/>
      <w:numFmt w:val="bullet"/>
      <w:lvlText w:val=""/>
      <w:lvlJc w:val="left"/>
      <w:pPr>
        <w:tabs>
          <w:tab w:val="num" w:pos="5040"/>
        </w:tabs>
        <w:ind w:left="5040" w:hanging="360"/>
      </w:pPr>
      <w:rPr>
        <w:rFonts w:ascii="Wingdings" w:hAnsi="Wingdings" w:hint="default"/>
        <w:sz w:val="20"/>
      </w:rPr>
    </w:lvl>
    <w:lvl w:ilvl="7" w:tplc="20000698" w:tentative="1">
      <w:start w:val="1"/>
      <w:numFmt w:val="bullet"/>
      <w:lvlText w:val=""/>
      <w:lvlJc w:val="left"/>
      <w:pPr>
        <w:tabs>
          <w:tab w:val="num" w:pos="5760"/>
        </w:tabs>
        <w:ind w:left="5760" w:hanging="360"/>
      </w:pPr>
      <w:rPr>
        <w:rFonts w:ascii="Wingdings" w:hAnsi="Wingdings" w:hint="default"/>
        <w:sz w:val="20"/>
      </w:rPr>
    </w:lvl>
    <w:lvl w:ilvl="8" w:tplc="6D40CFF6" w:tentative="1">
      <w:start w:val="1"/>
      <w:numFmt w:val="bullet"/>
      <w:lvlText w:val=""/>
      <w:lvlJc w:val="left"/>
      <w:pPr>
        <w:tabs>
          <w:tab w:val="num" w:pos="6480"/>
        </w:tabs>
        <w:ind w:left="6480" w:hanging="360"/>
      </w:pPr>
      <w:rPr>
        <w:rFonts w:ascii="Wingdings" w:hAnsi="Wingdings" w:hint="default"/>
        <w:sz w:val="20"/>
      </w:rPr>
    </w:lvl>
  </w:abstractNum>
  <w:abstractNum w:abstractNumId="4">
    <w:nsid w:val="1F007141"/>
    <w:multiLevelType w:val="multilevel"/>
    <w:tmpl w:val="19C85D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284A4919"/>
    <w:multiLevelType w:val="hybridMultilevel"/>
    <w:tmpl w:val="047C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9350F3C"/>
    <w:multiLevelType w:val="hybridMultilevel"/>
    <w:tmpl w:val="5B648F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287C8A"/>
    <w:multiLevelType w:val="hybridMultilevel"/>
    <w:tmpl w:val="0F34C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DB0045"/>
    <w:multiLevelType w:val="hybridMultilevel"/>
    <w:tmpl w:val="0E368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BC23207"/>
    <w:multiLevelType w:val="hybridMultilevel"/>
    <w:tmpl w:val="D794D9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D587EFB"/>
    <w:multiLevelType w:val="hybridMultilevel"/>
    <w:tmpl w:val="5AF6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9171259"/>
    <w:multiLevelType w:val="hybridMultilevel"/>
    <w:tmpl w:val="37E00630"/>
    <w:lvl w:ilvl="0" w:tplc="B86EE08C">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037482B"/>
    <w:multiLevelType w:val="hybridMultilevel"/>
    <w:tmpl w:val="76CAB5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E7D55AC"/>
    <w:multiLevelType w:val="hybridMultilevel"/>
    <w:tmpl w:val="DE0890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3"/>
  </w:num>
  <w:num w:numId="11">
    <w:abstractNumId w:val="11"/>
  </w:num>
  <w:num w:numId="12">
    <w:abstractNumId w:val="2"/>
  </w:num>
  <w:num w:numId="13">
    <w:abstractNumId w:val="0"/>
  </w:num>
  <w:num w:numId="14">
    <w:abstractNumId w:val="5"/>
  </w:num>
  <w:num w:numId="15">
    <w:abstractNumId w:val="7"/>
  </w:num>
  <w:num w:numId="16">
    <w:abstractNumId w:val="8"/>
  </w:num>
  <w:num w:numId="17">
    <w:abstractNumId w:val="6"/>
  </w:num>
  <w:num w:numId="18">
    <w:abstractNumId w:val="13"/>
  </w:num>
  <w:num w:numId="19">
    <w:abstractNumId w:val="10"/>
  </w:num>
  <w:num w:numId="20">
    <w:abstractNumId w:val="12"/>
  </w:num>
  <w:num w:numId="21">
    <w:abstractNumId w:val="9"/>
  </w:num>
  <w:num w:numId="22">
    <w:abstractNumId w:val="1"/>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E16408"/>
    <w:rsid w:val="00001D3F"/>
    <w:rsid w:val="0002445C"/>
    <w:rsid w:val="000751C3"/>
    <w:rsid w:val="00082BD1"/>
    <w:rsid w:val="000838A4"/>
    <w:rsid w:val="000C1485"/>
    <w:rsid w:val="000E41B2"/>
    <w:rsid w:val="0010109E"/>
    <w:rsid w:val="00125111"/>
    <w:rsid w:val="00165A35"/>
    <w:rsid w:val="001B7BE4"/>
    <w:rsid w:val="001C5D87"/>
    <w:rsid w:val="001E564E"/>
    <w:rsid w:val="00243DA9"/>
    <w:rsid w:val="002610BC"/>
    <w:rsid w:val="002966B9"/>
    <w:rsid w:val="002A22BB"/>
    <w:rsid w:val="002C4D87"/>
    <w:rsid w:val="002D50C5"/>
    <w:rsid w:val="002F1158"/>
    <w:rsid w:val="00316CFE"/>
    <w:rsid w:val="0032101C"/>
    <w:rsid w:val="003335BC"/>
    <w:rsid w:val="0037402D"/>
    <w:rsid w:val="00380F05"/>
    <w:rsid w:val="00386D93"/>
    <w:rsid w:val="00391B5B"/>
    <w:rsid w:val="003A3179"/>
    <w:rsid w:val="003B5DD9"/>
    <w:rsid w:val="003C522F"/>
    <w:rsid w:val="00421771"/>
    <w:rsid w:val="00436882"/>
    <w:rsid w:val="004B254F"/>
    <w:rsid w:val="004D12A2"/>
    <w:rsid w:val="004F3F06"/>
    <w:rsid w:val="0052736F"/>
    <w:rsid w:val="00530A6E"/>
    <w:rsid w:val="00537775"/>
    <w:rsid w:val="00567F13"/>
    <w:rsid w:val="00571CE5"/>
    <w:rsid w:val="00586B0D"/>
    <w:rsid w:val="005A446C"/>
    <w:rsid w:val="005C6BD9"/>
    <w:rsid w:val="006B70AB"/>
    <w:rsid w:val="006E4B8B"/>
    <w:rsid w:val="006F4BAE"/>
    <w:rsid w:val="0072059E"/>
    <w:rsid w:val="0077252D"/>
    <w:rsid w:val="0079454A"/>
    <w:rsid w:val="007D063E"/>
    <w:rsid w:val="007F3F2B"/>
    <w:rsid w:val="00800748"/>
    <w:rsid w:val="008101E4"/>
    <w:rsid w:val="00851E6D"/>
    <w:rsid w:val="008543C8"/>
    <w:rsid w:val="008611BB"/>
    <w:rsid w:val="00866216"/>
    <w:rsid w:val="008755BF"/>
    <w:rsid w:val="008A5E0D"/>
    <w:rsid w:val="008E61B9"/>
    <w:rsid w:val="008F08FA"/>
    <w:rsid w:val="008F0F95"/>
    <w:rsid w:val="0091278A"/>
    <w:rsid w:val="00935D8B"/>
    <w:rsid w:val="00955761"/>
    <w:rsid w:val="00962A08"/>
    <w:rsid w:val="009C29B9"/>
    <w:rsid w:val="009D1A76"/>
    <w:rsid w:val="009D757A"/>
    <w:rsid w:val="009D76CC"/>
    <w:rsid w:val="00A01D39"/>
    <w:rsid w:val="00A21223"/>
    <w:rsid w:val="00A25F5E"/>
    <w:rsid w:val="00AC3030"/>
    <w:rsid w:val="00AD5921"/>
    <w:rsid w:val="00AD7591"/>
    <w:rsid w:val="00AE033A"/>
    <w:rsid w:val="00AF36CF"/>
    <w:rsid w:val="00B057AC"/>
    <w:rsid w:val="00B230F0"/>
    <w:rsid w:val="00B6249A"/>
    <w:rsid w:val="00BC47D0"/>
    <w:rsid w:val="00BD4608"/>
    <w:rsid w:val="00C12735"/>
    <w:rsid w:val="00C376E4"/>
    <w:rsid w:val="00C662F7"/>
    <w:rsid w:val="00C669AB"/>
    <w:rsid w:val="00C7524C"/>
    <w:rsid w:val="00C85281"/>
    <w:rsid w:val="00CC09A7"/>
    <w:rsid w:val="00D32041"/>
    <w:rsid w:val="00D3564E"/>
    <w:rsid w:val="00DB7637"/>
    <w:rsid w:val="00DE21B6"/>
    <w:rsid w:val="00DE3A57"/>
    <w:rsid w:val="00E02AAD"/>
    <w:rsid w:val="00E02D6D"/>
    <w:rsid w:val="00E05E1A"/>
    <w:rsid w:val="00E10C5D"/>
    <w:rsid w:val="00E16408"/>
    <w:rsid w:val="00E22E69"/>
    <w:rsid w:val="00E72497"/>
    <w:rsid w:val="00E76255"/>
    <w:rsid w:val="00E84A91"/>
    <w:rsid w:val="00EA1907"/>
    <w:rsid w:val="00EA4A12"/>
    <w:rsid w:val="00EE54E3"/>
    <w:rsid w:val="00F30516"/>
    <w:rsid w:val="00F33196"/>
    <w:rsid w:val="00F87C5D"/>
    <w:rsid w:val="00FF2868"/>
    <w:rsid w:val="00FF4EC6"/>
    <w:rsid w:val="00FF5F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cs="Arial"/>
      <w:bCs/>
      <w:sz w:val="24"/>
    </w:rPr>
  </w:style>
  <w:style w:type="paragraph" w:styleId="Heading1">
    <w:name w:val="heading 1"/>
    <w:basedOn w:val="Normal"/>
    <w:next w:val="Normal"/>
    <w:qFormat/>
    <w:pPr>
      <w:keepNext/>
      <w:numPr>
        <w:numId w:val="3"/>
      </w:numPr>
      <w:spacing w:before="240" w:after="60"/>
      <w:outlineLvl w:val="0"/>
    </w:pPr>
    <w:rPr>
      <w:b/>
      <w:kern w:val="28"/>
      <w:sz w:val="28"/>
    </w:rPr>
  </w:style>
  <w:style w:type="paragraph" w:styleId="Heading2">
    <w:name w:val="heading 2"/>
    <w:aliases w:val="1.1"/>
    <w:basedOn w:val="Normal"/>
    <w:next w:val="Normal"/>
    <w:qFormat/>
    <w:pPr>
      <w:keepNext/>
      <w:numPr>
        <w:ilvl w:val="1"/>
        <w:numId w:val="3"/>
      </w:numPr>
      <w:spacing w:before="240" w:after="60"/>
      <w:outlineLvl w:val="1"/>
    </w:pPr>
    <w:rPr>
      <w:b/>
      <w:i/>
    </w:rPr>
  </w:style>
  <w:style w:type="paragraph" w:styleId="Heading3">
    <w:name w:val="heading 3"/>
    <w:basedOn w:val="Normal"/>
    <w:next w:val="Normal"/>
    <w:qFormat/>
    <w:pPr>
      <w:keepNext/>
      <w:numPr>
        <w:ilvl w:val="2"/>
        <w:numId w:val="3"/>
      </w:numPr>
      <w:spacing w:before="240" w:after="60"/>
      <w:outlineLvl w:val="2"/>
    </w:pPr>
  </w:style>
  <w:style w:type="paragraph" w:styleId="Heading4">
    <w:name w:val="heading 4"/>
    <w:basedOn w:val="Normal"/>
    <w:next w:val="Normal"/>
    <w:qFormat/>
    <w:pPr>
      <w:keepNext/>
      <w:numPr>
        <w:ilvl w:val="3"/>
        <w:numId w:val="3"/>
      </w:numPr>
      <w:spacing w:before="240" w:after="60"/>
      <w:outlineLvl w:val="3"/>
    </w:pPr>
    <w:rPr>
      <w:b/>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uiPriority w:val="39"/>
    <w:pPr>
      <w:tabs>
        <w:tab w:val="left" w:pos="400"/>
        <w:tab w:val="left" w:pos="450"/>
        <w:tab w:val="right" w:leader="dot" w:pos="8820"/>
      </w:tabs>
      <w:spacing w:before="120" w:after="120"/>
    </w:pPr>
    <w:rPr>
      <w:b/>
      <w:caps/>
      <w:noProof/>
      <w:szCs w:val="28"/>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Arial" w:hAnsi="Arial"/>
      <w:sz w:val="20"/>
    </w:rPr>
  </w:style>
  <w:style w:type="paragraph" w:customStyle="1" w:styleId="BodyTextKeep">
    <w:name w:val="Body Text Keep"/>
    <w:basedOn w:val="BodyText"/>
    <w:pPr>
      <w:keepNext/>
      <w:spacing w:after="220" w:line="220" w:lineRule="atLeast"/>
      <w:ind w:left="1080"/>
      <w:jc w:val="left"/>
    </w:pPr>
    <w:rPr>
      <w:sz w:val="24"/>
    </w:rPr>
  </w:style>
  <w:style w:type="paragraph" w:styleId="BodyText">
    <w:name w:val="Body Text"/>
    <w:basedOn w:val="Normal"/>
    <w:pPr>
      <w:jc w:val="center"/>
    </w:pPr>
    <w:rPr>
      <w:sz w:val="72"/>
    </w:rPr>
  </w:style>
  <w:style w:type="paragraph" w:styleId="BodyText2">
    <w:name w:val="Body Text 2"/>
    <w:basedOn w:val="Normal"/>
  </w:style>
  <w:style w:type="paragraph" w:styleId="BodyText3">
    <w:name w:val="Body Text 3"/>
    <w:basedOn w:val="Normal"/>
    <w:rPr>
      <w:color w:val="0000FF"/>
    </w:rPr>
  </w:style>
  <w:style w:type="character" w:styleId="FollowedHyperlink">
    <w:name w:val="FollowedHyperlink"/>
    <w:rPr>
      <w:rFonts w:ascii="Arial" w:hAnsi="Arial"/>
      <w:color w:val="800080"/>
      <w:u w:val="single"/>
    </w:rPr>
  </w:style>
  <w:style w:type="paragraph" w:customStyle="1" w:styleId="HelpInfo">
    <w:name w:val="Help Info"/>
    <w:basedOn w:val="Normal"/>
    <w:rPr>
      <w:i/>
      <w:color w:val="0000FF"/>
    </w:rPr>
  </w:style>
  <w:style w:type="character" w:styleId="Hyperlink">
    <w:name w:val="Hyperlink"/>
    <w:uiPriority w:val="99"/>
    <w:rPr>
      <w:rFonts w:ascii="Arial" w:hAnsi="Arial"/>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ReturnAddress">
    <w:name w:val="Return Address"/>
    <w:basedOn w:val="Normal"/>
    <w:pPr>
      <w:keepLines/>
      <w:framePr w:w="2160" w:h="1200" w:wrap="notBeside" w:vAnchor="page" w:hAnchor="page" w:x="9241" w:y="673" w:anchorLock="1"/>
      <w:spacing w:line="220" w:lineRule="atLeast"/>
    </w:pPr>
    <w:rPr>
      <w:sz w:val="16"/>
    </w:rPr>
  </w:style>
  <w:style w:type="paragraph" w:customStyle="1" w:styleId="SampleText">
    <w:name w:val="Sample Text"/>
    <w:basedOn w:val="Normal"/>
    <w:rPr>
      <w:rFonts w:cs="Times New Roman"/>
      <w:bCs w:val="0"/>
      <w:color w:val="339966"/>
    </w:rPr>
  </w:style>
  <w:style w:type="paragraph" w:styleId="TOC2">
    <w:name w:val="toc 2"/>
    <w:basedOn w:val="Normal"/>
    <w:next w:val="Normal"/>
    <w:autoRedefine/>
    <w:uiPriority w:val="39"/>
    <w:pPr>
      <w:tabs>
        <w:tab w:val="left" w:pos="960"/>
        <w:tab w:val="right" w:leader="dot" w:pos="8820"/>
      </w:tabs>
      <w:ind w:left="200"/>
    </w:pPr>
    <w:rPr>
      <w:smallCaps/>
      <w:noProof/>
      <w:szCs w:val="24"/>
    </w:rPr>
  </w:style>
  <w:style w:type="paragraph" w:styleId="TOC3">
    <w:name w:val="toc 3"/>
    <w:basedOn w:val="Normal"/>
    <w:next w:val="Normal"/>
    <w:autoRedefine/>
    <w:uiPriority w:val="39"/>
    <w:pPr>
      <w:ind w:left="400"/>
    </w:pPr>
    <w:rPr>
      <w:i/>
    </w:rPr>
  </w:style>
  <w:style w:type="paragraph" w:styleId="TOC4">
    <w:name w:val="toc 4"/>
    <w:basedOn w:val="Normal"/>
    <w:next w:val="Normal"/>
    <w:autoRedefine/>
    <w:uiPriority w:val="39"/>
    <w:pPr>
      <w:ind w:left="720"/>
    </w:pPr>
    <w:rPr>
      <w:szCs w:val="24"/>
    </w:rPr>
  </w:style>
  <w:style w:type="paragraph" w:styleId="TOC5">
    <w:name w:val="toc 5"/>
    <w:basedOn w:val="Normal"/>
    <w:next w:val="Normal"/>
    <w:autoRedefine/>
    <w:uiPriority w:val="39"/>
    <w:pPr>
      <w:ind w:left="960"/>
    </w:pPr>
    <w:rPr>
      <w:szCs w:val="24"/>
    </w:rPr>
  </w:style>
  <w:style w:type="paragraph" w:styleId="TOC6">
    <w:name w:val="toc 6"/>
    <w:basedOn w:val="Normal"/>
    <w:next w:val="Normal"/>
    <w:autoRedefine/>
    <w:semiHidden/>
    <w:pPr>
      <w:ind w:left="1200"/>
    </w:pPr>
    <w:rPr>
      <w:szCs w:val="24"/>
    </w:rPr>
  </w:style>
  <w:style w:type="paragraph" w:styleId="TOC7">
    <w:name w:val="toc 7"/>
    <w:basedOn w:val="Normal"/>
    <w:next w:val="Normal"/>
    <w:autoRedefine/>
    <w:semiHidden/>
    <w:pPr>
      <w:ind w:left="1440"/>
    </w:pPr>
    <w:rPr>
      <w:szCs w:val="24"/>
    </w:rPr>
  </w:style>
  <w:style w:type="paragraph" w:styleId="TOC8">
    <w:name w:val="toc 8"/>
    <w:basedOn w:val="Normal"/>
    <w:next w:val="Normal"/>
    <w:autoRedefine/>
    <w:semiHidden/>
    <w:pPr>
      <w:ind w:left="1680"/>
    </w:pPr>
    <w:rPr>
      <w:szCs w:val="24"/>
    </w:rPr>
  </w:style>
  <w:style w:type="paragraph" w:styleId="TOC9">
    <w:name w:val="toc 9"/>
    <w:basedOn w:val="Normal"/>
    <w:next w:val="Normal"/>
    <w:autoRedefine/>
    <w:semiHidden/>
    <w:pPr>
      <w:ind w:left="1920"/>
    </w:pPr>
    <w:rPr>
      <w:szCs w:val="24"/>
    </w:rPr>
  </w:style>
  <w:style w:type="character" w:customStyle="1" w:styleId="PlaceHolder">
    <w:name w:val="Place Holder"/>
    <w:rPr>
      <w:b/>
      <w:i/>
      <w:color w:val="0000FF"/>
    </w:rPr>
  </w:style>
  <w:style w:type="character" w:styleId="CommentReference">
    <w:name w:val="annotation reference"/>
    <w:semiHidden/>
    <w:rPr>
      <w:sz w:val="16"/>
      <w:szCs w:val="16"/>
    </w:rPr>
  </w:style>
  <w:style w:type="paragraph" w:styleId="CommentText">
    <w:name w:val="annotation text"/>
    <w:basedOn w:val="Normal"/>
    <w:semiHidden/>
    <w:rPr>
      <w:sz w:val="16"/>
    </w:rPr>
  </w:style>
  <w:style w:type="paragraph" w:styleId="NormalWeb">
    <w:name w:val="Normal (Web)"/>
    <w:basedOn w:val="Normal"/>
    <w:pPr>
      <w:spacing w:before="100" w:beforeAutospacing="1" w:after="100" w:afterAutospacing="1"/>
    </w:pPr>
    <w:rPr>
      <w:rFonts w:ascii="Arial Unicode MS" w:eastAsia="Arial Unicode MS" w:hAnsi="Arial Unicode MS" w:cs="Arial Unicode MS"/>
      <w:bCs w:val="0"/>
      <w:szCs w:val="24"/>
    </w:rPr>
  </w:style>
  <w:style w:type="paragraph" w:customStyle="1" w:styleId="NormalComment">
    <w:name w:val="Normal Comment"/>
    <w:basedOn w:val="Normal"/>
    <w:pPr>
      <w:overflowPunct w:val="0"/>
      <w:autoSpaceDE w:val="0"/>
      <w:autoSpaceDN w:val="0"/>
      <w:adjustRightInd w:val="0"/>
      <w:textAlignment w:val="baseline"/>
    </w:pPr>
    <w:rPr>
      <w:rFonts w:cs="Times New Roman"/>
      <w:bCs w:val="0"/>
      <w:color w:val="FF0000"/>
      <w:sz w:val="20"/>
    </w:rPr>
  </w:style>
  <w:style w:type="paragraph" w:styleId="BlockText">
    <w:name w:val="Block Text"/>
    <w:basedOn w:val="Normal"/>
    <w:pPr>
      <w:ind w:left="630" w:right="-360"/>
    </w:pPr>
    <w:rPr>
      <w:rFonts w:ascii="Times New Roman" w:hAnsi="Times New Roman" w:cs="Times New Roman"/>
      <w:bCs w:val="0"/>
      <w:sz w:val="20"/>
    </w:rPr>
  </w:style>
  <w:style w:type="paragraph" w:customStyle="1" w:styleId="TableText">
    <w:name w:val="TableText"/>
    <w:basedOn w:val="CommentText"/>
    <w:pPr>
      <w:spacing w:before="120" w:after="120"/>
    </w:pPr>
    <w:rPr>
      <w:rFonts w:cs="Times New Roman"/>
      <w:bCs w:val="0"/>
    </w:rPr>
  </w:style>
  <w:style w:type="paragraph" w:styleId="BalloonText">
    <w:name w:val="Balloon Text"/>
    <w:basedOn w:val="Normal"/>
    <w:semiHidden/>
    <w:rsid w:val="00A25F5E"/>
    <w:rPr>
      <w:rFonts w:ascii="Tahoma" w:hAnsi="Tahoma" w:cs="Tahoma"/>
      <w:sz w:val="16"/>
      <w:szCs w:val="16"/>
    </w:rPr>
  </w:style>
  <w:style w:type="paragraph" w:customStyle="1" w:styleId="InfoBlue">
    <w:name w:val="InfoBlue"/>
    <w:basedOn w:val="Normal"/>
    <w:next w:val="BodyText"/>
    <w:autoRedefine/>
    <w:rsid w:val="00EE54E3"/>
    <w:pPr>
      <w:widowControl w:val="0"/>
      <w:tabs>
        <w:tab w:val="left" w:pos="540"/>
        <w:tab w:val="left" w:pos="1260"/>
      </w:tabs>
      <w:spacing w:after="120" w:line="240" w:lineRule="atLeast"/>
    </w:pPr>
    <w:rPr>
      <w:rFonts w:cs="Times New Roman"/>
      <w:bCs w:val="0"/>
      <w:i/>
      <w:color w:val="0000FF"/>
    </w:rPr>
  </w:style>
  <w:style w:type="paragraph" w:styleId="DocumentMap">
    <w:name w:val="Document Map"/>
    <w:basedOn w:val="Normal"/>
    <w:semiHidden/>
    <w:rsid w:val="002966B9"/>
    <w:pPr>
      <w:shd w:val="clear" w:color="auto" w:fill="000080"/>
    </w:pPr>
    <w:rPr>
      <w:rFonts w:ascii="Tahoma" w:hAnsi="Tahoma" w:cs="Tahoma"/>
      <w:sz w:val="20"/>
    </w:rPr>
  </w:style>
  <w:style w:type="character" w:customStyle="1" w:styleId="HeaderChar">
    <w:name w:val="Header Char"/>
    <w:link w:val="Header"/>
    <w:uiPriority w:val="99"/>
    <w:rsid w:val="009D76CC"/>
    <w:rPr>
      <w:rFonts w:ascii="Arial" w:hAnsi="Arial" w:cs="Arial"/>
      <w:bCs/>
      <w:sz w:val="24"/>
    </w:rPr>
  </w:style>
  <w:style w:type="character" w:customStyle="1" w:styleId="FooterChar">
    <w:name w:val="Footer Char"/>
    <w:link w:val="Footer"/>
    <w:uiPriority w:val="99"/>
    <w:rsid w:val="009D76CC"/>
    <w:rPr>
      <w:rFonts w:ascii="Arial" w:hAnsi="Arial" w:cs="Arial"/>
      <w:bCs/>
      <w:sz w:val="24"/>
    </w:rPr>
  </w:style>
  <w:style w:type="character" w:styleId="Emphasis">
    <w:name w:val="Emphasis"/>
    <w:basedOn w:val="DefaultParagraphFont"/>
    <w:qFormat/>
    <w:rsid w:val="00C376E4"/>
    <w:rPr>
      <w:i/>
      <w:iCs/>
    </w:rPr>
  </w:style>
</w:styles>
</file>

<file path=word/webSettings.xml><?xml version="1.0" encoding="utf-8"?>
<w:webSettings xmlns:r="http://schemas.openxmlformats.org/officeDocument/2006/relationships" xmlns:w="http://schemas.openxmlformats.org/wordprocessingml/2006/main">
  <w:divs>
    <w:div w:id="75774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package" Target="embeddings/Microsoft_Office_Excel_Worksheet1.xlsx"/><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emf"/><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wadali\Desktop\DetailedSoftwareTechnical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10527C57C9B24AB10C68E34EEE8973" ma:contentTypeVersion="0" ma:contentTypeDescription="Create a new document." ma:contentTypeScope="" ma:versionID="677b8a0d587681ca9d27ef3e048411a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6E124-FE34-492C-B4C7-C772FF1C3F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EA60865-F59D-439E-A05B-F3B722C2DF87}">
  <ds:schemaRefs>
    <ds:schemaRef ds:uri="http://schemas.microsoft.com/sharepoint/v3/contenttype/forms"/>
  </ds:schemaRefs>
</ds:datastoreItem>
</file>

<file path=customXml/itemProps3.xml><?xml version="1.0" encoding="utf-8"?>
<ds:datastoreItem xmlns:ds="http://schemas.openxmlformats.org/officeDocument/2006/customXml" ds:itemID="{C4CBDA4C-5061-48DF-8BA0-574C5ECB17FD}">
  <ds:schemaRefs>
    <ds:schemaRef ds:uri="http://schemas.microsoft.com/office/2006/metadata/properties"/>
  </ds:schemaRefs>
</ds:datastoreItem>
</file>

<file path=customXml/itemProps4.xml><?xml version="1.0" encoding="utf-8"?>
<ds:datastoreItem xmlns:ds="http://schemas.openxmlformats.org/officeDocument/2006/customXml" ds:itemID="{9FBD71BB-7A51-419C-AD59-321ECC2DF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DetailedSoftwareTechnicalDesign</Template>
  <TotalTime>0</TotalTime>
  <Pages>16</Pages>
  <Words>1678</Words>
  <Characters>9566</Characters>
  <Application>Microsoft Office Word</Application>
  <DocSecurity>0</DocSecurity>
  <Lines>79</Lines>
  <Paragraphs>22</Paragraphs>
  <ScaleCrop>false</ScaleCrop>
  <Company/>
  <LinksUpToDate>false</LinksUpToDate>
  <CharactersWithSpaces>11222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DSTD</dc:title>
  <dc:creator>Jawad Ali</dc:creator>
  <cp:keywords>GIPTemplate</cp:keywords>
  <cp:lastModifiedBy>USER</cp:lastModifiedBy>
  <cp:revision>2</cp:revision>
  <cp:lastPrinted>1601-01-01T00:00:00Z</cp:lastPrinted>
  <dcterms:created xsi:type="dcterms:W3CDTF">2020-02-20T09:59:00Z</dcterms:created>
  <dcterms:modified xsi:type="dcterms:W3CDTF">2020-02-20T09:59:00Z</dcterms:modified>
</cp:coreProperties>
</file>